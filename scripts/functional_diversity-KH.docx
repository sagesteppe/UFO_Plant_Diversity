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Functional Diversity and Benchmarks</w:t>
      </w:r>
    </w:p>
    <w:p>
      <w:pPr>
        <w:pStyle w:val="FirstParagraph"/>
        <w:rPr/>
      </w:pPr>
      <w:r>
        <w:rPr/>
        <w:t xml:space="preserve">While each plant functions differently in an ecosystem context, the degrees of dissimilarity which exist between all species are unequal allowing them to clump together into groups. This observation has given rise to the notion of </w:t>
      </w:r>
      <w:r>
        <w:rPr>
          <w:i/>
          <w:iCs/>
        </w:rPr>
        <w:t>Plant Functional Types</w:t>
      </w:r>
      <w:r>
        <w:rPr/>
        <w:t>, shared attributes which unite similar species, and which bind how they affect ecosystems. Plant functional types are quite often the easiest form of vegetation data to measure, and accordingly great amounts of work have been conducted on how they affect ecosystem function.</w:t>
      </w:r>
    </w:p>
    <w:p>
      <w:pPr>
        <w:pStyle w:val="TextBody"/>
        <w:rPr/>
      </w:pPr>
      <w:r>
        <w:rPr/>
        <w:t>In Western Colorado, five plant functional types are often used to evaluate range conditions. These forms are: Trees, Shrubs, Grasses, and Forbs (or herbs), and each has been linked to affecting rangelands in multiple ways; their distributions and abundance</w:t>
      </w:r>
      <w:del w:id="0" w:author="Holsinger, Kenneth W" w:date="2023-03-06T08:05:00Z">
        <w:r>
          <w:rPr/>
          <w:delText>s</w:delText>
        </w:r>
      </w:del>
      <w:r>
        <w:rPr/>
        <w:t xml:space="preserve"> are driven by variations in soil moisture throughout horizons (O. Sala et al. (</w:t>
      </w:r>
      <w:hyperlink w:anchor="ref-sala199711">
        <w:r>
          <w:rPr>
            <w:rStyle w:val="InternetLink"/>
          </w:rPr>
          <w:t>1997</w:t>
        </w:r>
      </w:hyperlink>
      <w:r>
        <w:rPr/>
        <w:t>)). Accordingly, in nearly all instances a mix of each of these groups, less trees, is best to maintain ecosystem services on BLM Land. In the UFO which features extensive Pinon-Juniper Woodlands, trees when present, are included in this mix on ecological sites where they represent the climax vegetation community.</w:t>
      </w:r>
    </w:p>
    <w:p>
      <w:pPr>
        <w:pStyle w:val="TextBody"/>
        <w:rPr/>
      </w:pPr>
      <w:r>
        <w:rPr/>
        <w:t>Semi-arid lands which are utilized as rangelands across the world are experiencing several common issues relating to shifts in the composition of their plant functional types (Archer &amp; Predick (</w:t>
      </w:r>
      <w:hyperlink w:anchor="ref-archer2014ecosystem">
        <w:r>
          <w:rPr>
            <w:rStyle w:val="InternetLink"/>
          </w:rPr>
          <w:t>2014</w:t>
        </w:r>
      </w:hyperlink>
      <w:r>
        <w:rPr/>
        <w:t>), Eldridge et al. (</w:t>
      </w:r>
      <w:hyperlink w:anchor="ref-eldridge2016ecosystem">
        <w:r>
          <w:rPr>
            <w:rStyle w:val="InternetLink"/>
          </w:rPr>
          <w:t>2016</w:t>
        </w:r>
      </w:hyperlink>
      <w:r>
        <w:rPr/>
        <w:t>), Maestre et al. (</w:t>
      </w:r>
      <w:hyperlink w:anchor="ref-maestre2016structure">
        <w:r>
          <w:rPr>
            <w:rStyle w:val="InternetLink"/>
          </w:rPr>
          <w:t>2016</w:t>
        </w:r>
      </w:hyperlink>
      <w:r>
        <w:rPr/>
        <w:t>), Diaz et al. (</w:t>
      </w:r>
      <w:hyperlink w:anchor="ref-diaz2007plant">
        <w:r>
          <w:rPr>
            <w:rStyle w:val="InternetLink"/>
          </w:rPr>
          <w:t>2007</w:t>
        </w:r>
      </w:hyperlink>
      <w:r>
        <w:rPr/>
        <w:t>), Dalgleish et al. (</w:t>
      </w:r>
      <w:hyperlink w:anchor="ref-dalgleish2010can">
        <w:r>
          <w:rPr>
            <w:rStyle w:val="InternetLink"/>
          </w:rPr>
          <w:t>2010</w:t>
        </w:r>
      </w:hyperlink>
      <w:r>
        <w:rPr/>
        <w:t xml:space="preserve">)). Namely, decreases in </w:t>
      </w:r>
      <w:commentRangeStart w:id="0"/>
      <w:r>
        <w:rPr/>
        <w:t>grasses</w:t>
      </w:r>
      <w:r>
        <w:rPr/>
      </w:r>
      <w:commentRangeEnd w:id="0"/>
      <w:r>
        <w:commentReference w:id="0"/>
      </w:r>
      <w:r>
        <w:rPr/>
        <w:t xml:space="preserve"> whilst increases in woody species are occurring. In certain areas, the increases - or encroachment of - woody species may be split into encroachment of trees, and the transition to a shrub state in ecological sites which do not support trees. </w:t>
      </w:r>
      <w:commentRangeStart w:id="1"/>
      <w:r>
        <w:rPr/>
        <w:t>In nearly all lands utilized as rangelands around the world the cover of and species richness of perennial forbs decreases, while the cover of annual forbs increases (Diaz et al. (</w:t>
      </w:r>
      <w:hyperlink w:anchor="ref-diaz2007plant">
        <w:r>
          <w:rPr>
            <w:rStyle w:val="InternetLink"/>
          </w:rPr>
          <w:t>2007</w:t>
        </w:r>
      </w:hyperlink>
      <w:r>
        <w:rPr/>
        <w:t>), West &amp; Yorks (</w:t>
      </w:r>
      <w:hyperlink w:anchor="ref-west2006long">
        <w:r>
          <w:rPr>
            <w:rStyle w:val="InternetLink"/>
          </w:rPr>
          <w:t>2006</w:t>
        </w:r>
      </w:hyperlink>
      <w:r>
        <w:rPr/>
        <w:t>)).</w:t>
      </w:r>
      <w:commentRangeEnd w:id="1"/>
      <w:r>
        <w:commentReference w:id="1"/>
      </w:r>
      <w:r>
        <w:rPr/>
      </w:r>
    </w:p>
    <w:p>
      <w:pPr>
        <w:pStyle w:val="TextBody"/>
        <w:rPr/>
      </w:pPr>
      <w:r>
        <w:rPr/>
        <w:t xml:space="preserve">The current increases in shrub cover relative to the cover of the herbaceous components of  </w:t>
      </w:r>
      <w:r>
        <w:rPr/>
        <w:t>vegetation</w:t>
      </w:r>
      <w:r>
        <w:rPr/>
        <w:t xml:space="preserve"> are problematic for a variety of reasons. The increase in trees within mixed grass-shrubland sites may decrease water available to grasses, forbs, and shrubs which favors non-native annual grasses (McIver et al. (</w:t>
      </w:r>
      <w:hyperlink w:anchor="ref-mciver2022pinon">
        <w:r>
          <w:rPr>
            <w:rStyle w:val="InternetLink"/>
          </w:rPr>
          <w:t>2022</w:t>
        </w:r>
      </w:hyperlink>
      <w:r>
        <w:rPr/>
        <w:t>)), as domestic livestock and wildlife depend on palatable grasses, forbs, and shrubs these decrease the ability of our lands to support either. Increases in shrubs at the expense of perennial grasses and forbs may increase the severity of site level drought (Wilson et al. (</w:t>
      </w:r>
      <w:hyperlink w:anchor="ref-wilson2018functional">
        <w:r>
          <w:rPr>
            <w:rStyle w:val="InternetLink"/>
          </w:rPr>
          <w:t>2018</w:t>
        </w:r>
      </w:hyperlink>
      <w:r>
        <w:rPr/>
        <w:t>)), further shrubs and trees may foster higher severity fires (CITE). Increases in shrubs decrease soil stability, allowing increased erosion, increasing DUST ON SNOW, and poor air quality (Munson et al. (</w:t>
      </w:r>
      <w:hyperlink w:anchor="ref-munson2011responses">
        <w:r>
          <w:rPr>
            <w:rStyle w:val="InternetLink"/>
          </w:rPr>
          <w:t>2011</w:t>
        </w:r>
      </w:hyperlink>
      <w:r>
        <w:rPr/>
        <w:t>)). Decreases in perennial grass may reduce competition with</w:t>
      </w:r>
      <w:ins w:id="1" w:author="Holsinger, Kenneth W" w:date="2023-03-06T12:08:00Z">
        <w:r>
          <w:rPr/>
          <w:t xml:space="preserve"> </w:t>
        </w:r>
      </w:ins>
      <w:r>
        <w:rPr/>
        <w:t>non-native annuals from overtaking sites Sheley &amp; James (</w:t>
      </w:r>
      <w:hyperlink w:anchor="ref-sheley2010resistance">
        <w:r>
          <w:rPr>
            <w:rStyle w:val="InternetLink"/>
          </w:rPr>
          <w:t>2010</w:t>
        </w:r>
      </w:hyperlink>
      <w:r>
        <w:rPr/>
        <w:t>), Corbin &amp; D’Antonio (</w:t>
      </w:r>
      <w:hyperlink w:anchor="ref-corbin2004competition">
        <w:r>
          <w:rPr>
            <w:rStyle w:val="InternetLink"/>
          </w:rPr>
          <w:t>2004</w:t>
        </w:r>
      </w:hyperlink>
      <w:r>
        <w:rPr/>
        <w:t>), (Belnap &amp; Sherrod (</w:t>
      </w:r>
      <w:hyperlink w:anchor="ref-belnap2008soil">
        <w:r>
          <w:rPr>
            <w:rStyle w:val="InternetLink"/>
          </w:rPr>
          <w:t>2008</w:t>
        </w:r>
      </w:hyperlink>
      <w:r>
        <w:rPr/>
        <w:t>)). A decrease in forbs adversely affect wildlife both directly and indirectly, by decreasing the quality of habitats for species such as the Gunnison Sage-Grouse (Pennington et al. (</w:t>
      </w:r>
      <w:hyperlink w:anchor="ref-pennington2016sagebrush">
        <w:r>
          <w:rPr>
            <w:rStyle w:val="InternetLink"/>
          </w:rPr>
          <w:t>2016</w:t>
        </w:r>
      </w:hyperlink>
      <w:r>
        <w:rPr/>
        <w:t xml:space="preserve">)). </w:t>
      </w:r>
      <w:del w:id="2" w:author="Holsinger, Kenneth W" w:date="2023-03-06T13:38:00Z">
        <w:r>
          <w:rPr/>
          <w:delText>These issues we are currently facing may be compounded in the future by problems which are only begin to become apparent.</w:delText>
        </w:r>
      </w:del>
    </w:p>
    <w:p>
      <w:pPr>
        <w:pStyle w:val="TextBody"/>
        <w:rPr/>
      </w:pPr>
      <w:r>
        <w:rPr/>
        <w:t>While the major functional groups are capable of capturing considerable variation which predicts rangeland responses, they often maintain large amounts of variation with them (Lavorel et al. (</w:t>
      </w:r>
      <w:hyperlink w:anchor="ref-lavorel2007plant">
        <w:r>
          <w:rPr>
            <w:rStyle w:val="InternetLink"/>
          </w:rPr>
          <w:t>2007</w:t>
        </w:r>
      </w:hyperlink>
      <w:r>
        <w:rPr/>
        <w:t>), Funk et al. (</w:t>
      </w:r>
      <w:hyperlink w:anchor="ref-funk2017revisiting">
        <w:r>
          <w:rPr>
            <w:rStyle w:val="InternetLink"/>
          </w:rPr>
          <w:t>2017</w:t>
        </w:r>
      </w:hyperlink>
      <w:r>
        <w:rPr/>
        <w:t>)). And we believe that additional functional groups warrant attention in our area. As mentioned above C3 and C4 grasses have different responses to many environmental cues. Sprouting and non-sprouting shrubs differ widely in their responses to wildfire, and sites require different post fire management strategies. Annual and perennial forbs (life cycles), differ in their responsiveness to precipitation, with annuals declining rapidly in times of low precipitation.</w:t>
      </w:r>
    </w:p>
    <w:p>
      <w:pPr>
        <w:pStyle w:val="Heading1"/>
        <w:rPr/>
      </w:pPr>
      <w:bookmarkStart w:id="0" w:name="methods"/>
      <w:bookmarkEnd w:id="0"/>
      <w:r>
        <w:rPr/>
        <w:t>Methods</w:t>
      </w:r>
    </w:p>
    <w:p>
      <w:pPr>
        <w:pStyle w:val="FirstParagraph"/>
        <w:rPr>
          <w:del w:id="5" w:author="Holsinger, Kenneth W" w:date="2023-03-07T07:47:00Z"/>
        </w:rPr>
      </w:pPr>
      <w:del w:id="3" w:author="Unknown Author" w:date="2023-03-08T13:53:23Z">
        <w:r>
          <w:rPr/>
          <w:commentReference w:id="2"/>
        </w:r>
      </w:del>
      <w:del w:id="4" w:author="Unknown Author" w:date="2023-03-08T13:53:23Z">
        <w:r>
          <w:rPr/>
          <w:commentReference w:id="3"/>
        </w:r>
      </w:del>
      <w:r>
        <w:rPr/>
        <w:t xml:space="preserve">Numerous inconsistencies exist between what the NRCS species list classifies a shrub, sub-shrub, or forb relative to how ecological sites classify them into functional groups. These inconsistencies are thus permeated into the Colorado state species list utilized by AIM to calculate the plant functional group cover summaries. To appropriately compare conditions on the ground to ecological sites or ecological site groups we had to reassign certain plant species to the appropriate functional group. </w:t>
      </w:r>
    </w:p>
    <w:p>
      <w:pPr>
        <w:pStyle w:val="FirstParagraph"/>
        <w:rPr/>
      </w:pPr>
      <w:r>
        <w:rPr/>
        <w:drawing>
          <wp:inline distT="0" distB="0" distL="0" distR="0">
            <wp:extent cx="4587240" cy="275209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587240" cy="2752090"/>
                    </a:xfrm>
                    <a:prstGeom prst="rect">
                      <a:avLst/>
                    </a:prstGeom>
                  </pic:spPr>
                </pic:pic>
              </a:graphicData>
            </a:graphic>
          </wp:inline>
        </w:drawing>
      </w:r>
    </w:p>
    <w:p>
      <w:pPr>
        <w:pStyle w:val="TextBody"/>
        <w:rPr/>
      </w:pPr>
      <w:r>
        <w:rPr/>
        <w:t xml:space="preserve">Very good agreement existed between our species reclassification summaries and  TerrAdat plant functional group summaries (Figure 1), however outliers existed within the shrub and forb functional groups. Species outliers from Figure 1 were then manually investigated for their functional classification in Ecological Sites and were reassigned. A total of 1466 site functional group pairs were utilized for this process. By the end of the process 1250 of these pairs had identical values when rounded to 1 decimal point (a tenth of a percent), of the remaining 216 records, 79 had less than a one percent difference in cover, and 116 were less than a 1.5% difference. By the end of the process the Pearson correlation coefficient for trees (n = 233, </w:t>
      </w:r>
      <w:r>
        <w:rPr>
          <w:i/>
          <w:iCs/>
        </w:rPr>
        <w:t>r</w:t>
      </w:r>
      <w:r>
        <w:rPr/>
        <w:t xml:space="preserve"> = 0.99999) and grass (n = 333, </w:t>
      </w:r>
      <w:r>
        <w:rPr>
          <w:i/>
          <w:iCs/>
        </w:rPr>
        <w:t>r</w:t>
      </w:r>
      <w:r>
        <w:rPr/>
        <w:t xml:space="preserve"> = 0.99998) indicated the values were essentially identical, and most likely diverged merely according to rounding during internal computations.</w:t>
      </w:r>
    </w:p>
    <w:p>
      <w:pPr>
        <w:pStyle w:val="TextBody"/>
        <w:rPr/>
      </w:pPr>
      <w:r>
        <w:rPr/>
        <w:t xml:space="preserve">For Forbs and Shrubs there was a consistent discrepancy regarding a single abundant species, </w:t>
      </w:r>
      <w:r>
        <w:rPr>
          <w:i/>
          <w:iCs/>
        </w:rPr>
        <w:t>Gutierrezia sarothrae (</w:t>
      </w:r>
      <w:r>
        <w:rPr/>
        <w:t>Broom Snakeweed</w:t>
      </w:r>
      <w:r>
        <w:rPr>
          <w:i/>
          <w:iCs/>
        </w:rPr>
        <w:t>)</w:t>
      </w:r>
      <w:r>
        <w:rPr/>
        <w:t xml:space="preserve">. Based on a review of ESD’s, most authors considered this a sub-dominant shrub, a group which is combined into their estimates for Shrub Cover. Accordingly, we utilized this assessment of </w:t>
      </w:r>
      <w:r>
        <w:rPr>
          <w:i/>
          <w:iCs/>
        </w:rPr>
        <w:t>Gutierrezia sarothrae</w:t>
      </w:r>
      <w:r>
        <w:rPr/>
        <w:t xml:space="preserve"> and included it as a shrub in our recalculations. As a result, we have a slightly larger discrepancy between our estimates and the TerrAdat estimate of shrub cover (n = 364, </w:t>
      </w:r>
      <w:r>
        <w:rPr>
          <w:i/>
          <w:iCs/>
        </w:rPr>
        <w:t>r</w:t>
      </w:r>
      <w:r>
        <w:rPr/>
        <w:t xml:space="preserve"> = 0.98489). Since many ecological sites also consider succulents, specifically the genus </w:t>
      </w:r>
      <w:r>
        <w:rPr>
          <w:i/>
          <w:iCs/>
        </w:rPr>
        <w:t>Opuntia</w:t>
      </w:r>
      <w:r>
        <w:rPr/>
        <w:t xml:space="preserve">, a shrub in their shrub cover estimates we also included it in our calculations of Shrub cover. This also leads to a discrepancy associated with estimates of forb cover (n = 320, </w:t>
      </w:r>
      <w:r>
        <w:rPr>
          <w:i/>
          <w:iCs/>
        </w:rPr>
        <w:t>r</w:t>
      </w:r>
      <w:r>
        <w:rPr/>
        <w:t xml:space="preserve"> = 0.99612). However, a greater number of values diverged between the TerrAdat summary of cover and our reclassified summaries, of the 216 records which diverge by &gt; 0.1% cover, 176 of them are associated with Shrubs, and the correlation here is much lower at </w:t>
      </w:r>
      <w:r>
        <w:rPr>
          <w:i/>
          <w:iCs/>
        </w:rPr>
        <w:t>r</w:t>
      </w:r>
      <w:r>
        <w:rPr/>
        <w:t xml:space="preserve"> = 0.96655. </w:t>
      </w:r>
    </w:p>
    <w:p>
      <w:pPr>
        <w:pStyle w:val="Heading1"/>
        <w:rPr>
          <w:del w:id="7" w:author="Holsinger, Kenneth W" w:date="2023-03-07T08:41:00Z"/>
        </w:rPr>
      </w:pPr>
      <w:del w:id="6" w:author="Holsinger, Kenneth W" w:date="2023-03-07T08:41:00Z">
        <w:r>
          <w:rPr/>
        </w:r>
      </w:del>
      <w:bookmarkStart w:id="1" w:name="methods"/>
      <w:bookmarkStart w:id="2" w:name="methods"/>
      <w:bookmarkEnd w:id="2"/>
    </w:p>
    <w:p>
      <w:pPr>
        <w:pStyle w:val="Heading1"/>
        <w:rPr/>
      </w:pPr>
      <w:bookmarkStart w:id="3" w:name="results"/>
      <w:bookmarkEnd w:id="3"/>
      <w:r>
        <w:rPr/>
        <w:t>Results</w:t>
      </w:r>
    </w:p>
    <w:p>
      <w:pPr>
        <w:pStyle w:val="FirstParagraph"/>
        <w:rPr/>
      </w:pPr>
      <w:r>
        <w:rPr/>
        <w:t>Benchmark forb cover is generally low across all Ecological Sites in the study area, with a maximum expected cover at any site of 15% and the median mean</w:t>
      </w:r>
      <w:del w:id="8" w:author="Unknown Author" w:date="2023-03-08T13:53:41Z">
        <w:r>
          <w:rPr/>
          <w:commentReference w:id="4"/>
        </w:r>
      </w:del>
      <w:r>
        <w:rPr/>
        <w:t xml:space="preserve"> value across all sites being 5.5%. In general these estimates focus on perennial species, as after they germinate nearly all of these species will retain some above ground biomass across each active growing season of their lives, whereas annual forbs may not germinate in drier years and hence have more across year variation in their abundance. As these values are intended to capture the variation of these Ecological Sites, and these estimates were presumably created within the last 20 years (see SECTION XX on ESD development), we would expect that the covers observed on AIM plots were close to the lower estimates of variability.</w:t>
      </w:r>
      <w:del w:id="9" w:author="Unknown Author" w:date="2023-03-08T13:53:38Z">
        <w:r>
          <w:rPr/>
          <w:commentReference w:id="5"/>
        </w:r>
      </w:del>
    </w:p>
    <w:p>
      <w:pPr>
        <w:pStyle w:val="TextBody"/>
        <w:rPr/>
      </w:pPr>
      <w:r>
        <w:rPr/>
        <w:t>While nearly all plants produce less above-ground biomass during drought, additional complications with natural and climate induced mortality and the subsequent lack of recruitment of perennial forbs from the soil seed bank may contribute to sites not meeting benchmarks (Eziz et al. (</w:t>
      </w:r>
      <w:hyperlink w:anchor="ref-eziz2017drought">
        <w:r>
          <w:rPr>
            <w:rStyle w:val="InternetLink"/>
          </w:rPr>
          <w:t>2017</w:t>
        </w:r>
      </w:hyperlink>
      <w:r>
        <w:rPr/>
        <w:t>), Casper (</w:t>
      </w:r>
      <w:hyperlink w:anchor="ref-casper1996demographic">
        <w:r>
          <w:rPr>
            <w:rStyle w:val="InternetLink"/>
          </w:rPr>
          <w:t>1996</w:t>
        </w:r>
      </w:hyperlink>
      <w:r>
        <w:rPr/>
        <w:t>) Munson et al. (</w:t>
      </w:r>
      <w:hyperlink w:anchor="ref-munson2022primary">
        <w:r>
          <w:rPr>
            <w:rStyle w:val="InternetLink"/>
          </w:rPr>
          <w:t>2022</w:t>
        </w:r>
      </w:hyperlink>
      <w:r>
        <w:rPr/>
        <w:t>) ???). The establishment of both long and short lived forbs seems hampered during drought periods, and it may take several years after the cessation of a drought for the cover of perennial forbs to return to pre-drought conditions (Anderson &amp; Inouye (</w:t>
      </w:r>
      <w:hyperlink w:anchor="ref-anderson2001landscape">
        <w:r>
          <w:rPr>
            <w:rStyle w:val="InternetLink"/>
          </w:rPr>
          <w:t>2001</w:t>
        </w:r>
      </w:hyperlink>
      <w:r>
        <w:rPr/>
        <w:t>)).</w:t>
      </w:r>
    </w:p>
    <w:p>
      <w:pPr>
        <w:pStyle w:val="TextBody"/>
        <w:rPr/>
      </w:pPr>
      <w:r>
        <w:rPr/>
        <w:t>Short lived perennial forbs, which generally only live a total of 2-4 years past their germination (Dalgleish et al. (</w:t>
      </w:r>
      <w:hyperlink w:anchor="ref-dalgleish2010can">
        <w:r>
          <w:rPr>
            <w:rStyle w:val="InternetLink"/>
          </w:rPr>
          <w:t>2010</w:t>
        </w:r>
      </w:hyperlink>
      <w:r>
        <w:rPr/>
        <w:t>)) have widely decreased in areas during the drought (Torang et al. (</w:t>
      </w:r>
      <w:hyperlink w:anchor="ref-torang2010linking">
        <w:r>
          <w:rPr>
            <w:rStyle w:val="InternetLink"/>
          </w:rPr>
          <w:t>2010</w:t>
        </w:r>
      </w:hyperlink>
      <w:r>
        <w:rPr/>
        <w:t>), Anderson &amp; Inouye (</w:t>
      </w:r>
      <w:hyperlink w:anchor="ref-anderson2001landscape">
        <w:r>
          <w:rPr>
            <w:rStyle w:val="InternetLink"/>
          </w:rPr>
          <w:t>2001</w:t>
        </w:r>
      </w:hyperlink>
      <w:r>
        <w:rPr/>
        <w:t>)). Many perennial forbs seem to generally persist for one to two decades (but up to four are noted), and once established (i.e. they reach reproductive maturity) are able to survive disturbances, such as drought (Treshow &amp; Harper (</w:t>
      </w:r>
      <w:hyperlink w:anchor="ref-treshow1974longevity">
        <w:r>
          <w:rPr>
            <w:rStyle w:val="InternetLink"/>
          </w:rPr>
          <w:t>1974</w:t>
        </w:r>
      </w:hyperlink>
      <w:r>
        <w:rPr/>
        <w:t>), Lauenroth &amp; Adler (</w:t>
      </w:r>
      <w:hyperlink w:anchor="ref-lauenroth2008demography">
        <w:r>
          <w:rPr>
            <w:rStyle w:val="InternetLink"/>
          </w:rPr>
          <w:t>2008</w:t>
        </w:r>
      </w:hyperlink>
      <w:r>
        <w:rPr/>
        <w:t>), Morris et al. (</w:t>
      </w:r>
      <w:hyperlink w:anchor="ref-morris2008longevity">
        <w:r>
          <w:rPr>
            <w:rStyle w:val="InternetLink"/>
          </w:rPr>
          <w:t>2008</w:t>
        </w:r>
      </w:hyperlink>
      <w:r>
        <w:rPr/>
        <w:t>)). However, given the duration of the current drought, and the merely episodic periods of normal moisture (SECTION XXit is possible many of the long lived perennials have suffered non-drought induced mortality. Because of these conditionsforbs have not recruited individuals from the seed bank. Recovery of the above ground cover of both forms of perennial forbs may require periods of from 2-5 years, or more, in mesic habitats (Anderson &amp; Inouye (</w:t>
      </w:r>
      <w:hyperlink w:anchor="ref-anderson2001landscape">
        <w:r>
          <w:rPr>
            <w:rStyle w:val="InternetLink"/>
          </w:rPr>
          <w:t>2001</w:t>
        </w:r>
      </w:hyperlink>
      <w:r>
        <w:rPr/>
        <w:t>))</w:t>
      </w:r>
      <w:ins w:id="10" w:author="Holsinger, Kenneth W" w:date="2023-03-06T16:28:00Z">
        <w:r>
          <w:rPr/>
          <w:t xml:space="preserve"> </w:t>
        </w:r>
      </w:ins>
      <w:r>
        <w:rPr/>
        <w:t>and longer in more xeric habitats.</w:t>
      </w:r>
      <w:del w:id="11" w:author="Unknown Author" w:date="2023-03-08T13:56:06Z">
        <w:r>
          <w:rPr/>
          <w:commentReference w:id="6"/>
        </w:r>
      </w:del>
      <w:del w:id="12" w:author="Unknown Author" w:date="2023-03-08T14:40:45Z">
        <w:r>
          <w:rPr/>
          <w:commentReference w:id="7"/>
        </w:r>
      </w:del>
    </w:p>
    <w:p>
      <w:pPr>
        <w:pStyle w:val="TextBody"/>
        <w:rPr/>
      </w:pPr>
      <w:r>
        <w:rPr/>
        <w:t>Areas in the field office which may be the most affected by forb declines may be those ecological sites with inherently lower water holding capacity; such as those with skeletal soils, high clay content, and shallow depths to bedrock, e.g. Salt Desert and considerable portions of Pinyon-Juniper Woodland. Soil depth can be a highly influential factor on survival of perennial forbs during times of drought (Davison et al. (</w:t>
      </w:r>
      <w:hyperlink w:anchor="ref-davison2010demographic">
        <w:r>
          <w:rPr>
            <w:rStyle w:val="InternetLink"/>
          </w:rPr>
          <w:t>2010</w:t>
        </w:r>
      </w:hyperlink>
      <w:r>
        <w:rPr/>
        <w:t>), Nicole et al. (</w:t>
      </w:r>
      <w:hyperlink w:anchor="ref-nicole2011interdependent">
        <w:r>
          <w:rPr>
            <w:rStyle w:val="InternetLink"/>
          </w:rPr>
          <w:t>2011</w:t>
        </w:r>
      </w:hyperlink>
      <w:r>
        <w:rPr/>
        <w:t>)). Accordingly, ecological sites supporting Wyoming Big-Sage, e.g. Gunnison Sage-Grouse habitat, are  less affected due to greater soil depth and higher water holding capacity.</w:t>
      </w:r>
    </w:p>
    <w:p>
      <w:pPr>
        <w:pStyle w:val="Normal"/>
        <w:rPr/>
      </w:pPr>
      <w:r>
        <w:rPr/>
      </w:r>
      <w:r>
        <w:br w:type="page"/>
      </w:r>
    </w:p>
    <w:p>
      <w:pPr>
        <w:pStyle w:val="TextBody"/>
        <w:rPr/>
      </w:pPr>
      <w:r>
        <w:rPr/>
        <w:t>The cover of woody plants, both shrubs and trees, is as observed to be at the upper end or beyond the reference benchmark values for cover at nearly all Ecological Sites (</w:t>
      </w:r>
      <w:commentRangeStart w:id="8"/>
      <w:r>
        <w:rPr/>
        <w:t xml:space="preserve">Figure </w:t>
      </w:r>
      <w:del w:id="13" w:author="Holsinger, Kenneth W" w:date="2023-03-07T08:56:00Z">
        <w:r>
          <w:rPr/>
          <w:delText>XX</w:delText>
        </w:r>
      </w:del>
      <w:r>
        <w:rPr/>
      </w:r>
      <w:ins w:id="14" w:author="Holsinger, Kenneth W" w:date="2023-03-07T08:56:00Z">
        <w:commentRangeEnd w:id="8"/>
        <w:r>
          <w:commentReference w:id="8"/>
        </w:r>
        <w:r>
          <w:rPr/>
          <w:t>3 &amp; 4</w:t>
        </w:r>
      </w:ins>
      <w:r>
        <w:rPr/>
        <w:t>).</w:t>
      </w:r>
      <w:ins w:id="15" w:author="Holsinger, Kenneth W" w:date="2023-03-07T08:57:00Z">
        <w:r>
          <w:rPr/>
          <w:t xml:space="preserve"> </w:t>
        </w:r>
      </w:ins>
      <w:r>
        <w:rPr/>
        <w:t>Greater cover of woody plants relative to reference condition is a common occurrence in nearly all arid and semi-arid rangelands globally (Bestelmeyer et al. (</w:t>
      </w:r>
      <w:hyperlink w:anchor="ref-bestelmeyer2018grassland">
        <w:r>
          <w:rPr>
            <w:rStyle w:val="InternetLink"/>
          </w:rPr>
          <w:t>2018</w:t>
        </w:r>
      </w:hyperlink>
      <w:r>
        <w:rPr/>
        <w:t>), Archer et al. (</w:t>
      </w:r>
      <w:hyperlink w:anchor="ref-archer2017woody">
        <w:r>
          <w:rPr>
            <w:rStyle w:val="InternetLink"/>
          </w:rPr>
          <w:t>2017</w:t>
        </w:r>
      </w:hyperlink>
      <w:r>
        <w:rPr/>
        <w:t>)). While some disagreement over the exact mechanistic causes of increases in woody plant cover exist in the literature commonly attributed causal factors include: 1) An altered fire-cycle, 2) increasing atmospheric CO</w:t>
      </w:r>
      <w:r>
        <w:rPr>
          <w:vertAlign w:val="subscript"/>
        </w:rPr>
        <w:t>2,</w:t>
      </w:r>
      <w:r>
        <w:rPr/>
        <w:t xml:space="preserve"> 3) improper grazing by livestock (Bestelmeyer et al. (</w:t>
      </w:r>
      <w:hyperlink w:anchor="ref-bestelmeyer2018grassland">
        <w:r>
          <w:rPr>
            <w:rStyle w:val="InternetLink"/>
          </w:rPr>
          <w:t>2018</w:t>
        </w:r>
      </w:hyperlink>
      <w:r>
        <w:rPr/>
        <w:t>)). These initial drivers may lead to feedback loops enforced by changes to soil fertility which cause the shrub and or tree-encroached status of these sites to perpetuate (Bestelmeyer et al. (</w:t>
      </w:r>
      <w:hyperlink w:anchor="ref-bestelmeyer2018grassland">
        <w:r>
          <w:rPr>
            <w:rStyle w:val="InternetLink"/>
          </w:rPr>
          <w:t>2018</w:t>
        </w:r>
      </w:hyperlink>
      <w:r>
        <w:rPr/>
        <w:t>)).</w:t>
      </w:r>
    </w:p>
    <w:p>
      <w:pPr>
        <w:pStyle w:val="TextBody"/>
        <w:rPr/>
      </w:pPr>
      <w:r>
        <w:rPr/>
        <w:commentReference w:id="9"/>
      </w:r>
      <w:commentRangeStart w:id="10"/>
      <w:r>
        <w:rPr/>
        <w:t>Drought and insect induced mortality in sagebrush and pinion juniper woodland ecological sites have been locally apparent in the field office over the last 20+ years. Where mortality has occurred it threatens to create conditions which allow for high severity wildfire or diminished ecological function. The species of shrubs and trees which grow in semi-arid lands are considered less responsive to droughts due to depths which many of their roots are able to reach to draw soil moisture (Winkler et al. (</w:t>
      </w:r>
      <w:hyperlink w:anchor="ref-winkler2019shrub">
        <w:r>
          <w:rPr>
            <w:rStyle w:val="InternetLink"/>
          </w:rPr>
          <w:t>2019</w:t>
        </w:r>
      </w:hyperlink>
      <w:r>
        <w:rPr/>
        <w:t>), CITE). Shrubs and trees are considerably longer lived than either forbs and grasses, and recruitment of these species are limited during dry periods, the effects of background mortality on plant cover may have marginal effects at the time scales over which the current drought is occurring. However, a lack of self thinning processes and the competition between densely colonizing trees for limited water is likely to result in considerable mortality in areas with very dense stands of similarly aged trees. These areas are often times the result of historic vegetation treatments, or other severe disturbances which led to a very large cohort of shrub and trees species germinating and attempting to develop synchronously. Given the high density of these individuals and the long time which it takes for them to decompose, if a source of ignition occurs these areas are likely to allow fires to spread rapidly and burn hot.</w:t>
      </w:r>
      <w:commentRangeEnd w:id="10"/>
      <w:r>
        <w:commentReference w:id="10"/>
      </w:r>
      <w:r>
        <w:rPr/>
      </w:r>
    </w:p>
    <w:p>
      <w:pPr>
        <w:pStyle w:val="Normal"/>
        <w:rPr/>
      </w:pPr>
      <w:r>
        <w:rPr/>
      </w:r>
      <w:r>
        <w:br w:type="page"/>
      </w:r>
    </w:p>
    <w:p>
      <w:pPr>
        <w:pStyle w:val="TextBody"/>
        <w:rPr/>
      </w:pPr>
      <w:commentRangeStart w:id="11"/>
      <w:commentRangeStart w:id="12"/>
      <w:commentRangeStart w:id="13"/>
      <w:r>
        <w:rPr/>
        <w:t xml:space="preserve">We expect that except for Salt Desert areas, nearly all plots across all Ecological Sites will have shrub covers exceeding the reference benchmarks. </w:t>
      </w:r>
      <w:r>
        <w:rPr/>
      </w:r>
      <w:commentRangeEnd w:id="11"/>
      <w:r>
        <w:commentReference w:id="11"/>
      </w:r>
      <w:r>
        <w:rPr/>
      </w:r>
      <w:commentRangeEnd w:id="13"/>
      <w:r>
        <w:commentReference w:id="13"/>
      </w:r>
      <w:r>
        <w:rPr/>
      </w:r>
      <w:commentRangeStart w:id="14"/>
      <w:commentRangeEnd w:id="12"/>
      <w:r>
        <w:commentReference w:id="12"/>
      </w:r>
      <w:r>
        <w:rPr/>
        <w:t>Further the extent of Ecological Sites which have elevated shrub cover is expected to be greater than for trees for multiple reasons. Chief among them are that in the study area shrubs have faster growth rates than trees, and a greater number of shrub species than trees species allow them to grow in more numerous habitat types. Further we expect that a great number of re-sprouting shrubs compose considerable amounts of this cover, in lieu of non-resprouting shrubs such as most of our species of sagebrush.</w:t>
      </w:r>
    </w:p>
    <w:p>
      <w:pPr>
        <w:pStyle w:val="TextBody"/>
        <w:rPr/>
      </w:pPr>
      <w:r>
        <w:rPr/>
        <w:t>Reductions in shrubby plant cover, while maintaining and enhancing other functional groups, is difficult to implement at a landscape scale, and varies considerably by ecological site (CITE). Accordingly, we expect that many areas of the field office which had been treated before the advent of the current Ecological Sites have already had shrub cover return…</w:t>
      </w:r>
      <w:commentRangeEnd w:id="14"/>
      <w:r>
        <w:commentReference w:id="14"/>
      </w:r>
      <w:r>
        <w:rPr/>
      </w:r>
    </w:p>
    <w:p>
      <w:pPr>
        <w:pStyle w:val="TextBody"/>
        <w:rPr/>
      </w:pPr>
      <w:commentRangeStart w:id="15"/>
      <w:r>
        <w:rPr/>
        <w:t>On ecological sites where shrubs are greatly reduced i.e.  Salt Desert ecological sites, especially areas which have historically been composed primarily of shadscale (saltbush) (</w:t>
      </w:r>
      <w:r>
        <w:rPr>
          <w:i/>
          <w:iCs/>
        </w:rPr>
        <w:t>Atriplex</w:t>
      </w:r>
      <w:r>
        <w:rPr/>
        <w:t xml:space="preserve"> spp.). </w:t>
      </w:r>
      <w:r>
        <w:rPr/>
      </w:r>
      <w:commentRangeEnd w:id="15"/>
      <w:r>
        <w:commentReference w:id="15"/>
      </w:r>
      <w:r>
        <w:rPr/>
        <w:t>Cover of most palatable species of shrubs, especially winterfat (</w:t>
      </w:r>
      <w:r>
        <w:rPr>
          <w:i/>
          <w:iCs/>
        </w:rPr>
        <w:t>Krascheninnikovia</w:t>
      </w:r>
      <w:r>
        <w:rPr/>
        <w:t xml:space="preserve">) &amp; </w:t>
      </w:r>
      <w:commentRangeStart w:id="16"/>
      <w:r>
        <w:rPr/>
        <w:t>sages (</w:t>
      </w:r>
      <w:r>
        <w:rPr>
          <w:i/>
          <w:iCs/>
        </w:rPr>
        <w:t>Artemisia</w:t>
      </w:r>
      <w:r>
        <w:rPr/>
        <w:t>)</w:t>
      </w:r>
      <w:r>
        <w:rPr/>
      </w:r>
      <w:commentRangeEnd w:id="16"/>
      <w:r>
        <w:commentReference w:id="16"/>
      </w:r>
      <w:r>
        <w:rPr/>
        <w:t xml:space="preserve">, in these areas was greatly reduced by improper livestock utilization upwards of a century ago (CITE). While passive efforts have been made to facilitate the establishment of shrubs at these sites, the very slow re-generative process, combined with climate and seasonal effects on usage, have not always shown the desired results </w:t>
      </w:r>
      <w:commentRangeStart w:id="17"/>
      <w:r>
        <w:rPr/>
        <w:t>(@, @, @).</w:t>
      </w:r>
      <w:commentRangeEnd w:id="17"/>
      <w:r>
        <w:commentReference w:id="17"/>
      </w:r>
      <w:r>
        <w:rPr/>
      </w:r>
    </w:p>
    <w:p>
      <w:pPr>
        <w:pStyle w:val="Normal"/>
        <w:rPr/>
      </w:pPr>
      <w:r>
        <w:rPr/>
      </w:r>
      <w:r>
        <w:br w:type="page"/>
      </w:r>
    </w:p>
    <w:p>
      <w:pPr>
        <w:pStyle w:val="TextBody"/>
        <w:rPr/>
      </w:pPr>
      <w:commentRangeStart w:id="18"/>
      <w:r>
        <w:rPr/>
        <w:t>The same general observations, trends, expectations, and reasoning behind an increase in tree cover is shared as discussed in the shrub section. Mortality of portions of trees is expected less on trees than shrubs.</w:t>
      </w:r>
      <w:commentRangeEnd w:id="18"/>
      <w:r>
        <w:commentReference w:id="18"/>
      </w:r>
      <w:r>
        <w:rPr/>
      </w:r>
    </w:p>
    <w:p>
      <w:pPr>
        <w:pStyle w:val="TextBody"/>
        <w:rPr/>
      </w:pPr>
      <w:r>
        <w:rPr/>
        <w:t>Many historical Pinyon-Juniper vegetation treatments, were conducted throughout the study area (Pilliod et al. (</w:t>
      </w:r>
      <w:hyperlink w:anchor="ref-pilliod2017seventy">
        <w:r>
          <w:rPr>
            <w:rStyle w:val="InternetLink"/>
          </w:rPr>
          <w:t>2017</w:t>
        </w:r>
      </w:hyperlink>
      <w:r>
        <w:rPr/>
        <w:t>)). However, akin to a great proportion of other such treatments globally, most of these were marginally effective (Ding &amp; Eldridge (</w:t>
      </w:r>
      <w:hyperlink w:anchor="ref-ding2022success">
        <w:r>
          <w:rPr>
            <w:rStyle w:val="InternetLink"/>
          </w:rPr>
          <w:t>2022</w:t>
        </w:r>
      </w:hyperlink>
      <w:r>
        <w:rPr/>
        <w:t>)). This is likely due to the potential of those ecological sites not including a mixed grass and shrub land more desirable for livestock use.</w:t>
      </w:r>
      <w:del w:id="16" w:author="Unknown Author" w:date="2023-03-08T15:12:33Z">
        <w:r>
          <w:rPr/>
          <w:commentReference w:id="19"/>
        </w:r>
      </w:del>
    </w:p>
    <w:p>
      <w:pPr>
        <w:pStyle w:val="TextBody"/>
        <w:rPr/>
      </w:pPr>
      <w:r>
        <w:rPr/>
        <w:t xml:space="preserve">Currently three trajectories for Pinyon-Juniper cover exists in the study area. The </w:t>
      </w:r>
      <w:r>
        <w:rPr>
          <w:b/>
          <w:bCs/>
        </w:rPr>
        <w:t>first</w:t>
      </w:r>
      <w:r>
        <w:rPr/>
        <w:t xml:space="preserve"> is the regrowth of Pinyon-Juniper on sites which were historically treated, and cannot support mixed grass-shrublands, and which are being allowed to naturally re-vegetate. The </w:t>
      </w:r>
      <w:r>
        <w:rPr>
          <w:b/>
          <w:bCs/>
        </w:rPr>
        <w:t>second</w:t>
      </w:r>
      <w:r>
        <w:rPr/>
        <w:t xml:space="preserve"> is that a lack of certain disturbances, e.g. fire, at certain Ecological Sites is resulting in increases in Pinyon-Juniper as natural process of </w:t>
      </w:r>
      <w:r>
        <w:rPr>
          <w:i/>
          <w:iCs/>
        </w:rPr>
        <w:t>succession</w:t>
      </w:r>
      <w:r>
        <w:rPr/>
        <w:t xml:space="preserve">, i.e. these are parts of the landscape where the </w:t>
      </w:r>
      <w:del w:id="17" w:author="Holsinger, Kenneth W" w:date="2023-03-07T10:12:00Z">
        <w:r>
          <w:rPr/>
          <w:delText xml:space="preserve">final </w:delText>
        </w:r>
      </w:del>
      <w:ins w:id="18" w:author="Holsinger, Kenneth W" w:date="2023-03-07T10:12:00Z">
        <w:r>
          <w:rPr/>
          <w:t xml:space="preserve">climax </w:t>
        </w:r>
      </w:ins>
      <w:r>
        <w:rPr/>
        <w:t>vegetation community is PJ, but which via certain disturbances may be kept in a grass-shrub condition</w:t>
      </w:r>
      <w:del w:id="19" w:author="Unknown Author" w:date="2023-03-08T15:21:51Z">
        <w:r>
          <w:rPr/>
          <w:commentReference w:id="20"/>
        </w:r>
      </w:del>
      <w:r>
        <w:rPr/>
        <w:t xml:space="preserve">. The </w:t>
      </w:r>
      <w:r>
        <w:rPr>
          <w:b/>
          <w:bCs/>
        </w:rPr>
        <w:t>third</w:t>
      </w:r>
      <w:r>
        <w:rPr/>
        <w:t xml:space="preserve"> trajectory is that Pinon-Juniper are encroaching into </w:t>
      </w:r>
      <w:r>
        <w:rPr/>
        <w:t>ecological</w:t>
      </w:r>
      <w:r>
        <w:rPr/>
        <w:t xml:space="preserve"> sites where trees are not expected due to the absence of naturally occurring processes, and are starting to promote their own expansions via feedback loops (CITE). </w:t>
      </w:r>
      <w:commentRangeStart w:id="21"/>
      <w:r>
        <w:rPr/>
        <w:t>In areas such as this multiple functionalities of the land are reduced, and are sites where vegetation treatments are highly desirable from a variety of ecosystem services perspectives (@), and which are capable of regaining ground for livestock usage (Anadon et al. (</w:t>
      </w:r>
      <w:hyperlink w:anchor="ref-anadon2014effect">
        <w:r>
          <w:rPr>
            <w:rStyle w:val="InternetLink"/>
          </w:rPr>
          <w:t>2014</w:t>
        </w:r>
      </w:hyperlink>
      <w:r>
        <w:rPr/>
        <w:t>), Archer et al. (</w:t>
      </w:r>
      <w:hyperlink w:anchor="ref-archer2017woody">
        <w:r>
          <w:rPr>
            <w:rStyle w:val="InternetLink"/>
          </w:rPr>
          <w:t>2017</w:t>
        </w:r>
      </w:hyperlink>
      <w:r>
        <w:rPr/>
        <w:t>), Morford et al. (</w:t>
      </w:r>
      <w:hyperlink w:anchor="ref-morford2022herbaceous">
        <w:r>
          <w:rPr>
            <w:rStyle w:val="InternetLink"/>
          </w:rPr>
          <w:t>2022</w:t>
        </w:r>
      </w:hyperlink>
      <w:r>
        <w:rPr/>
        <w:t>)).</w:t>
      </w:r>
      <w:commentRangeEnd w:id="21"/>
      <w:r>
        <w:commentReference w:id="21"/>
      </w:r>
      <w:r>
        <w:rPr/>
      </w:r>
    </w:p>
    <w:p>
      <w:pPr>
        <w:pStyle w:val="TextBody"/>
        <w:rPr/>
      </w:pPr>
      <w:commentRangeStart w:id="22"/>
      <w:r>
        <w:rPr/>
        <w:t>The higher cover of trees than expected throughout the study area identifies ecological sites which vegetation treatments which involve tree removal can be implemented. Due to the effects of woody encroachment on the production of species which are used as forage by livestock, removals of low percentages</w:t>
      </w:r>
      <w:commentRangeEnd w:id="22"/>
      <w:r>
        <w:commentReference w:id="22"/>
      </w:r>
      <w:r>
        <w:rPr/>
      </w:r>
    </w:p>
    <w:p>
      <w:pPr>
        <w:pStyle w:val="TextBody"/>
        <w:rPr/>
      </w:pPr>
      <w:r>
        <w:rPr/>
        <w:t xml:space="preserve">Prioritization of sites where treatments will offer the most ecosystem services, such as the most productive sites in terms of </w:t>
      </w:r>
      <w:commentRangeStart w:id="23"/>
      <w:r>
        <w:rPr/>
        <w:t>forage production</w:t>
      </w:r>
      <w:r>
        <w:rPr/>
      </w:r>
      <w:commentRangeEnd w:id="23"/>
      <w:r>
        <w:commentReference w:id="23"/>
      </w:r>
      <w:r>
        <w:rPr/>
        <w:t>, and areas with species of wildlife which are susceptible to higher predation via tree encroachment.</w:t>
      </w:r>
    </w:p>
    <w:p>
      <w:pPr>
        <w:pStyle w:val="Normal"/>
        <w:rPr/>
      </w:pPr>
      <w:r>
        <w:rPr/>
      </w:r>
      <w:r>
        <w:br w:type="page"/>
      </w:r>
    </w:p>
    <w:p>
      <w:pPr>
        <w:pStyle w:val="TextBody"/>
        <w:rPr/>
      </w:pPr>
      <w:commentRangeStart w:id="24"/>
      <w:commentRangeStart w:id="25"/>
      <w:commentRangeStart w:id="26"/>
      <w:commentRangeStart w:id="27"/>
      <w:r>
        <w:rPr/>
        <w:t xml:space="preserve">It is difficult to determine the extent to which grasses of the Colorado Plateau will reduce </w:t>
      </w:r>
      <w:r>
        <w:rPr/>
      </w:r>
      <w:commentRangeEnd w:id="26"/>
      <w:r>
        <w:commentReference w:id="26"/>
      </w:r>
      <w:r>
        <w:rPr/>
      </w:r>
      <w:commentRangeEnd w:id="25"/>
      <w:r>
        <w:commentReference w:id="25"/>
      </w:r>
      <w:r>
        <w:rPr/>
      </w:r>
      <w:commentRangeEnd w:id="27"/>
      <w:r>
        <w:commentReference w:id="27"/>
      </w:r>
      <w:r>
        <w:rPr/>
      </w:r>
      <w:commentRangeEnd w:id="24"/>
      <w:r>
        <w:commentReference w:id="24"/>
      </w:r>
      <w:r>
        <w:rPr/>
        <w:t>their above ground growth in response to drought. Various studies have found that grass production decreases during drought, and during periods of highly variable precipitation, however the extent of reductions are variable (Gherardi &amp; Sala (</w:t>
      </w:r>
      <w:hyperlink w:anchor="ref-gherardi2015enhanced">
        <w:r>
          <w:rPr>
            <w:rStyle w:val="InternetLink"/>
          </w:rPr>
          <w:t>2015</w:t>
        </w:r>
      </w:hyperlink>
      <w:r>
        <w:rPr/>
        <w:t>), Staver et al. (</w:t>
      </w:r>
      <w:hyperlink w:anchor="ref-staver2019grazer">
        <w:r>
          <w:rPr>
            <w:rStyle w:val="InternetLink"/>
          </w:rPr>
          <w:t>2019</w:t>
        </w:r>
      </w:hyperlink>
      <w:r>
        <w:rPr/>
        <w:t>), Munson et al. (</w:t>
      </w:r>
      <w:hyperlink w:anchor="ref-munson2022primary">
        <w:r>
          <w:rPr>
            <w:rStyle w:val="InternetLink"/>
          </w:rPr>
          <w:t>2022</w:t>
        </w:r>
      </w:hyperlink>
      <w:r>
        <w:rPr/>
        <w:t>)). While other studies show that the amount of biomass produced by grasses is quite resilient to drought (Byrne et al. (</w:t>
      </w:r>
      <w:hyperlink w:anchor="ref-byrne2017contrasting">
        <w:r>
          <w:rPr>
            <w:rStyle w:val="InternetLink"/>
          </w:rPr>
          <w:t>2017</w:t>
        </w:r>
      </w:hyperlink>
      <w:r>
        <w:rPr/>
        <w:t xml:space="preserve">)), and that moisture limitation reductions in grass growth are largely buffered by legacy effects (in this case, a single normal year of precipitation, e.g. 2018, can offset the next few years of dryness and </w:t>
      </w:r>
      <w:r>
        <w:rPr>
          <w:i/>
          <w:iCs/>
        </w:rPr>
        <w:t>vice versa</w:t>
      </w:r>
      <w:r>
        <w:rPr/>
        <w:t>; SECTION XX) (O. E. Sala et al. (</w:t>
      </w:r>
      <w:hyperlink w:anchor="ref-sala2012legacies">
        <w:r>
          <w:rPr>
            <w:rStyle w:val="InternetLink"/>
          </w:rPr>
          <w:t>2012</w:t>
        </w:r>
      </w:hyperlink>
      <w:r>
        <w:rPr/>
        <w:t>), Reichmann et al. (</w:t>
      </w:r>
      <w:hyperlink w:anchor="ref-reichmann2013precipitation">
        <w:r>
          <w:rPr>
            <w:rStyle w:val="InternetLink"/>
          </w:rPr>
          <w:t>2013</w:t>
        </w:r>
      </w:hyperlink>
      <w:r>
        <w:rPr/>
        <w:t>)). More recent studies on the Colorado Plateau have shown reduced growth of C4 grasses, partially due to variability in Monsoons, and C3 grasses via reduced cool season precipitation (Munson et al. (</w:t>
      </w:r>
      <w:hyperlink w:anchor="ref-munson2022primary">
        <w:r>
          <w:rPr>
            <w:rStyle w:val="InternetLink"/>
          </w:rPr>
          <w:t>2022</w:t>
        </w:r>
      </w:hyperlink>
      <w:r>
        <w:rPr/>
        <w:t>), Hoover et al. (</w:t>
      </w:r>
      <w:hyperlink w:anchor="ref-hoover2021drought">
        <w:r>
          <w:rPr>
            <w:rStyle w:val="InternetLink"/>
          </w:rPr>
          <w:t>2021</w:t>
        </w:r>
      </w:hyperlink>
      <w:r>
        <w:rPr/>
        <w:t>)). However, given the distinctive growth forms of grasses (i.e. generally columnar), it is unlikely that their cover would be found to be much lower via the methods employed by AIM, unless high levels of mortality occurred.</w:t>
      </w:r>
    </w:p>
    <w:p>
      <w:pPr>
        <w:pStyle w:val="TextBody"/>
        <w:rPr/>
      </w:pPr>
      <w:r>
        <w:rPr/>
        <w:t>Compared to perennial forb duration perennial grasses in general appear to live for considerably</w:t>
      </w:r>
      <w:ins w:id="20" w:author="Holsinger, Kenneth W" w:date="2023-03-07T10:28:00Z">
        <w:r>
          <w:rPr/>
          <w:t xml:space="preserve"> </w:t>
        </w:r>
      </w:ins>
      <w:r>
        <w:rPr/>
        <w:t>longer, many from 4-7 decades (Lauenroth &amp; Adler (</w:t>
      </w:r>
      <w:hyperlink w:anchor="ref-lauenroth2008demography">
        <w:r>
          <w:rPr>
            <w:rStyle w:val="InternetLink"/>
          </w:rPr>
          <w:t>2008</w:t>
        </w:r>
      </w:hyperlink>
      <w:r>
        <w:rPr/>
        <w:t>), Treshow &amp; Harper (</w:t>
      </w:r>
      <w:hyperlink w:anchor="ref-treshow1974longevity">
        <w:r>
          <w:rPr>
            <w:rStyle w:val="InternetLink"/>
          </w:rPr>
          <w:t>1974</w:t>
        </w:r>
      </w:hyperlink>
      <w:r>
        <w:rPr/>
        <w:t xml:space="preserve">)) but many of the grasses in the sampling areas may only persist 1-1.5 decades (WHERE WAS THIS?!?!?! - USGS local). Many rhizomatous grass species, such as some species of </w:t>
      </w:r>
      <w:r>
        <w:rPr>
          <w:i/>
          <w:iCs/>
        </w:rPr>
        <w:t>Bouteloua</w:t>
      </w:r>
      <w:r>
        <w:rPr/>
        <w:t xml:space="preserve"> appear much less likely to undergo mortality of the whole plant or </w:t>
      </w:r>
      <w:del w:id="21" w:author="Holsinger, Kenneth W" w:date="2023-03-07T10:30:00Z">
        <w:r>
          <w:rPr/>
          <w:delText xml:space="preserve"> </w:delText>
        </w:r>
      </w:del>
      <w:r>
        <w:rPr/>
        <w:t>(De Witte &amp; Stocklin (</w:t>
      </w:r>
      <w:hyperlink w:anchor="ref-de2010longevity">
        <w:r>
          <w:rPr>
            <w:rStyle w:val="InternetLink"/>
          </w:rPr>
          <w:t>2010</w:t>
        </w:r>
      </w:hyperlink>
      <w:r>
        <w:rPr/>
        <w:t>)) relative to bunch-grasses (</w:t>
      </w:r>
      <w:del w:id="22" w:author="Holsinger, Kenneth W" w:date="2023-03-07T10:30:00Z">
        <w:r>
          <w:rPr/>
          <w:delText xml:space="preserve">but see </w:delText>
        </w:r>
      </w:del>
      <w:r>
        <w:rPr/>
        <w:t>Winkler et al. (</w:t>
      </w:r>
      <w:hyperlink w:anchor="ref-winkler2019shrub">
        <w:r>
          <w:rPr>
            <w:rStyle w:val="InternetLink"/>
          </w:rPr>
          <w:t>2019</w:t>
        </w:r>
      </w:hyperlink>
      <w:r>
        <w:rPr/>
        <w:t xml:space="preserve">)). </w:t>
      </w:r>
      <w:commentRangeStart w:id="28"/>
      <w:r>
        <w:rPr/>
        <w:t>Mortality due to drought is expected to reduce cover measurements of grasses more than reductions in above ground biomass. While grasses tend to have deeper roots than forbs, soil textures and depths (Chamrad &amp; Box (</w:t>
      </w:r>
      <w:hyperlink w:anchor="ref-chamrad1965drought">
        <w:r>
          <w:rPr>
            <w:rStyle w:val="InternetLink"/>
          </w:rPr>
          <w:t>1965</w:t>
        </w:r>
      </w:hyperlink>
      <w:r>
        <w:rPr/>
        <w:t>), Griffin &amp; Hoffmann (</w:t>
      </w:r>
      <w:hyperlink w:anchor="ref-griffin2012mortality">
        <w:r>
          <w:rPr>
            <w:rStyle w:val="InternetLink"/>
          </w:rPr>
          <w:t>2012</w:t>
        </w:r>
      </w:hyperlink>
      <w:r>
        <w:rPr/>
        <w:t>)) still mediate drought effects. A manipulative experiment which sought to determine the effect of drought on five grass species in the Colorado Plateau observed mortality of roughly 25% of all individuals under the ambient treatment (similar conditions to what the UFO experienced), largely attributed to Indian Rice Grass (</w:t>
      </w:r>
      <w:r>
        <w:rPr>
          <w:i/>
          <w:iCs/>
        </w:rPr>
        <w:t>Achnatherum hymenoides</w:t>
      </w:r>
      <w:r>
        <w:rPr/>
        <w:t>), tracked in ambient conditions over the time period 2011-2018 (Winkler et al. (</w:t>
      </w:r>
      <w:hyperlink w:anchor="ref-winkler2019shrub">
        <w:r>
          <w:rPr>
            <w:rStyle w:val="InternetLink"/>
          </w:rPr>
          <w:t>2019</w:t>
        </w:r>
      </w:hyperlink>
      <w:r>
        <w:rPr/>
        <w:t>)). Similar to forbs, we expect little to none recruitment of new grass individuals from the soil seed bank. However suspect it is unlikely that has considerably high a proportion of the members of this functional group would have died off over this period, independent of drought induced mortality (Morris et al. (</w:t>
      </w:r>
      <w:hyperlink w:anchor="ref-morris2008longevity">
        <w:r>
          <w:rPr>
            <w:rStyle w:val="InternetLink"/>
          </w:rPr>
          <w:t>2008</w:t>
        </w:r>
      </w:hyperlink>
      <w:r>
        <w:rPr/>
        <w:t>), Winkler et al. (</w:t>
      </w:r>
      <w:hyperlink w:anchor="ref-winkler2019shrub">
        <w:r>
          <w:rPr>
            <w:rStyle w:val="InternetLink"/>
          </w:rPr>
          <w:t>2019</w:t>
        </w:r>
      </w:hyperlink>
      <w:r>
        <w:rPr/>
        <w:t>)) as perennial forbs, and given their average rooting depths relative to forbs should be more drought tolerant (O. Sala et al. (</w:t>
      </w:r>
      <w:hyperlink w:anchor="ref-sala199711">
        <w:r>
          <w:rPr>
            <w:rStyle w:val="InternetLink"/>
          </w:rPr>
          <w:t>1997</w:t>
        </w:r>
      </w:hyperlink>
      <w:r>
        <w:rPr/>
        <w:t>)). Accordingly we expect estimates of grass cover to be at the lowest end of the benchmarks.</w:t>
      </w:r>
      <w:commentRangeEnd w:id="28"/>
      <w:r>
        <w:commentReference w:id="28"/>
      </w:r>
      <w:r>
        <w:rPr/>
      </w:r>
    </w:p>
    <w:p>
      <w:pPr>
        <w:pStyle w:val="Normal"/>
        <w:rPr/>
      </w:pPr>
      <w:r>
        <w:rPr/>
      </w:r>
      <w:r>
        <w:br w:type="page"/>
      </w:r>
    </w:p>
    <w:p>
      <w:pPr>
        <w:pStyle w:val="Heading3"/>
        <w:rPr/>
      </w:pPr>
      <w:bookmarkStart w:id="4" w:name="metrics-combined"/>
      <w:r>
        <w:rPr/>
        <w:t>Metrics Combined</w:t>
      </w:r>
    </w:p>
    <w:p>
      <w:pPr>
        <w:pStyle w:val="TextBody"/>
        <w:rPr>
          <w:del w:id="24" w:author="Holsinger, Kenneth W" w:date="2023-03-07T10:37:00Z"/>
        </w:rPr>
      </w:pPr>
      <w:del w:id="23" w:author="Holsinger, Kenneth W" w:date="2023-03-07T10:37:00Z">
        <w:r>
          <w:rPr/>
          <w:delText>The condition of many Ecological Sites varied, and which benchmarks were being achieved, and at how many plots differed. Certain benchmarks were achieved more often than others (Figure 5)… Clearly the cover of tree was meet at many sites, given the aforementioned inability of them to grow in many habitats.</w:delText>
        </w:r>
      </w:del>
    </w:p>
    <w:p>
      <w:pPr>
        <w:pStyle w:val="TextBody"/>
        <w:rPr>
          <w:del w:id="26" w:author="Holsinger, Kenneth W" w:date="2023-03-07T10:37:00Z"/>
        </w:rPr>
      </w:pPr>
      <w:del w:id="25" w:author="Holsinger, Kenneth W" w:date="2023-03-07T10:37:00Z">
        <w:r>
          <w:rPr/>
          <w:delText>The feature engineered cover of forb is used across all plots. for sites in salt desert they alone are likely to not have enough SHRUB cover, sites in ASPEN/MMC stratum are automatically PASS for any cover of TREE.</w:delText>
        </w:r>
      </w:del>
    </w:p>
    <w:p>
      <w:pPr>
        <w:pStyle w:val="TextBody"/>
        <w:rPr/>
      </w:pPr>
      <w:commentRangeStart w:id="29"/>
      <w:r>
        <w:rPr/>
        <w:t>Few</w:t>
      </w:r>
      <w:r>
        <w:rPr/>
      </w:r>
      <w:commentRangeEnd w:id="29"/>
      <w:r>
        <w:commentReference w:id="29"/>
      </w:r>
      <w:r>
        <w:rPr/>
        <w:t xml:space="preserve"> clear trends emerge regarding which Ecological Sites are failing to meet certain benchmarks, and the relationships between the functional diversity benchmarks which they are not meeting. It is evident that </w:t>
      </w:r>
      <w:commentRangeStart w:id="30"/>
      <w:r>
        <w:rPr/>
        <w:t xml:space="preserve">few plots in few Ecological Sites </w:t>
      </w:r>
      <w:r>
        <w:rPr/>
      </w:r>
      <w:commentRangeEnd w:id="30"/>
      <w:r>
        <w:commentReference w:id="30"/>
      </w:r>
      <w:r>
        <w:rPr/>
        <w:t xml:space="preserve">are meeting either forb of grass cover benchmarks, and the only Ecological Sites which appear notably different here are those with only a single plot which was sampled in them. In general, most ecological sites were achieving benchmark goals for shrub and tree cover, with the few exceptions being ecological sites which lacked replicates. This </w:t>
      </w:r>
      <w:commentRangeStart w:id="31"/>
      <w:r>
        <w:rPr/>
        <w:t>illustrating a notion that woody encroachment</w:t>
      </w:r>
      <w:r>
        <w:rPr/>
      </w:r>
      <w:commentRangeEnd w:id="31"/>
      <w:r>
        <w:commentReference w:id="31"/>
      </w:r>
      <w:r>
        <w:rPr/>
        <w:t xml:space="preserve"> is not a large issue in the area of analysis, but rather that the loss of non-woody species within the remaining inter-spatial areas is concerning.</w:t>
      </w:r>
    </w:p>
    <w:p>
      <w:pPr>
        <w:pStyle w:val="TextBody"/>
        <w:rPr/>
      </w:pPr>
      <w:r>
        <w:rPr/>
        <w:t xml:space="preserve">The </w:t>
      </w:r>
      <w:commentRangeStart w:id="32"/>
      <w:r>
        <w:rPr/>
        <w:t>feature engineered cover of a lower forb benchmarks are used across all plots in lieu of the mean values from ESG’s</w:t>
      </w:r>
      <w:r>
        <w:rPr/>
      </w:r>
      <w:commentRangeEnd w:id="32"/>
      <w:r>
        <w:commentReference w:id="32"/>
      </w:r>
      <w:r>
        <w:rPr/>
        <w:t xml:space="preserve">, which we felt was too high of a value relative to the other forb benchmark values included in the Ecological Sites Descriptions. </w:t>
      </w:r>
      <w:commentRangeStart w:id="33"/>
      <w:r>
        <w:rPr/>
        <w:t>The use of the median value means that more plots are passing benchmark conditions, than were under the pure ESG schema (original results not pictured here).</w:t>
      </w:r>
      <w:commentRangeEnd w:id="33"/>
      <w:r>
        <w:commentReference w:id="33"/>
      </w:r>
      <w:r>
        <w:rPr/>
      </w:r>
    </w:p>
    <w:p>
      <w:pPr>
        <w:pStyle w:val="TextBody"/>
        <w:rPr/>
      </w:pPr>
      <w:commentRangeStart w:id="34"/>
      <w:r>
        <w:rPr/>
        <w:t xml:space="preserve">Each individual Ecological Site, or Ecological Group, varies in the proportion of all plots located in them which are within reference condition. Once a greater number of replicate plots are sampled per Ecological Site (see Figure XX, panel </w:t>
      </w:r>
      <w:del w:id="29" w:author="Holsinger, Kenneth W" w:date="2023-03-07T10:56:00Z">
        <w:r>
          <w:rPr/>
          <w:delText xml:space="preserve">5 </w:delText>
        </w:r>
      </w:del>
      <w:ins w:id="30" w:author="Holsinger, Kenneth W" w:date="2023-03-07T10:56:00Z">
        <w:r>
          <w:rPr/>
          <w:t xml:space="preserve">6 </w:t>
        </w:r>
      </w:ins>
      <w:r>
        <w:rPr>
          <w:i/>
          <w:iCs/>
        </w:rPr>
        <w:t>(right most)</w:t>
      </w:r>
      <w:r>
        <w:rPr/>
        <w:t xml:space="preserve">), and combined with digitized management records, these data may form an approach towards understanding the resilience of different Ecological Sites in the UFO to management actions. The Ecological Sites are arranged via descending order of the total proportion of vegetation types and plots which are achieving benchmarks. </w:t>
      </w:r>
      <w:commentRangeStart w:id="35"/>
      <w:r>
        <w:rPr/>
        <w:t xml:space="preserve">These results currently largely reflect the </w:t>
      </w:r>
      <w:r>
        <w:rPr/>
      </w:r>
      <w:commentRangeEnd w:id="35"/>
      <w:r>
        <w:commentReference w:id="35"/>
      </w:r>
      <w:commentRangeEnd w:id="34"/>
      <w:r>
        <w:commentReference w:id="34"/>
      </w:r>
      <w:r>
        <w:rPr/>
      </w:r>
    </w:p>
    <w:p>
      <w:pPr>
        <w:pStyle w:val="CaptionedFigure"/>
        <w:rPr/>
      </w:pPr>
      <w:r>
        <w:rPr/>
        <w:drawing>
          <wp:inline distT="0" distB="0" distL="0" distR="0">
            <wp:extent cx="4587240" cy="7339965"/>
            <wp:effectExtent l="0" t="0" r="0" b="0"/>
            <wp:docPr id="2" name="Image2" descr="The Proportion of Plots in Each ESD which are meeting Reference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The Proportion of Plots in Each ESD which are meeting Reference Benchmarks"/>
                    <pic:cNvPicPr>
                      <a:picLocks noChangeAspect="1" noChangeArrowheads="1"/>
                    </pic:cNvPicPr>
                  </pic:nvPicPr>
                  <pic:blipFill>
                    <a:blip r:embed="rId3"/>
                    <a:stretch>
                      <a:fillRect/>
                    </a:stretch>
                  </pic:blipFill>
                  <pic:spPr bwMode="auto">
                    <a:xfrm>
                      <a:off x="0" y="0"/>
                      <a:ext cx="4587240" cy="7339965"/>
                    </a:xfrm>
                    <a:prstGeom prst="rect">
                      <a:avLst/>
                    </a:prstGeom>
                  </pic:spPr>
                </pic:pic>
              </a:graphicData>
            </a:graphic>
          </wp:inline>
        </w:drawing>
      </w:r>
    </w:p>
    <w:p>
      <w:pPr>
        <w:pStyle w:val="ImageCaption"/>
        <w:rPr/>
      </w:pPr>
      <w:r>
        <w:rPr/>
        <w:t>The Proportion of Plots in Each ESD which are meeting Reference Benchmarks</w:t>
      </w:r>
    </w:p>
    <w:p>
      <w:pPr>
        <w:pStyle w:val="Normal"/>
        <w:rPr/>
      </w:pPr>
      <w:r>
        <w:rPr/>
      </w:r>
      <w:r>
        <w:br w:type="page"/>
      </w:r>
    </w:p>
    <w:p>
      <w:pPr>
        <w:pStyle w:val="TextBody"/>
        <w:rPr/>
      </w:pPr>
      <w:commentRangeStart w:id="36"/>
      <w:r>
        <w:rPr/>
        <w:t>We can combine the number of plots, and their weight acres, within each stratum which had all four major functional groups within reference to develop a sense of how well the RMP objectives are being meet (Figure 6).</w:t>
      </w:r>
      <w:commentRangeEnd w:id="36"/>
      <w:r>
        <w:commentReference w:id="36"/>
      </w:r>
      <w:r>
        <w:rPr/>
      </w:r>
    </w:p>
    <w:p>
      <w:pPr>
        <w:pStyle w:val="CaptionedFigure"/>
        <w:rPr/>
      </w:pPr>
      <w:r>
        <w:rPr/>
        <w:drawing>
          <wp:inline distT="0" distB="0" distL="0" distR="0">
            <wp:extent cx="3669665" cy="3211195"/>
            <wp:effectExtent l="0" t="0" r="0" b="0"/>
            <wp:docPr id="3" name="Image3" descr="Total area of each stratum and the overall status of bench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Total area of each stratum and the overall status of benchmarks"/>
                    <pic:cNvPicPr>
                      <a:picLocks noChangeAspect="1" noChangeArrowheads="1"/>
                    </pic:cNvPicPr>
                  </pic:nvPicPr>
                  <pic:blipFill>
                    <a:blip r:embed="rId4"/>
                    <a:stretch>
                      <a:fillRect/>
                    </a:stretch>
                  </pic:blipFill>
                  <pic:spPr bwMode="auto">
                    <a:xfrm>
                      <a:off x="0" y="0"/>
                      <a:ext cx="3669665" cy="3211195"/>
                    </a:xfrm>
                    <a:prstGeom prst="rect">
                      <a:avLst/>
                    </a:prstGeom>
                  </pic:spPr>
                </pic:pic>
              </a:graphicData>
            </a:graphic>
          </wp:inline>
        </w:drawing>
      </w:r>
    </w:p>
    <w:p>
      <w:pPr>
        <w:pStyle w:val="ImageCaption"/>
        <w:rPr/>
      </w:pPr>
      <w:r>
        <w:rPr/>
        <w:t>Total area of each stratum and the overall status of benchmarks</w:t>
      </w:r>
    </w:p>
    <w:p>
      <w:pPr>
        <w:pStyle w:val="Normal"/>
        <w:rPr/>
      </w:pPr>
      <w:ins w:id="31" w:author="Holsinger, Kenneth W" w:date="2023-03-07T11:00:00Z">
        <w:r>
          <w:rPr/>
        </w:r>
      </w:ins>
    </w:p>
    <w:p>
      <w:pPr>
        <w:pStyle w:val="Normal"/>
        <w:rPr>
          <w:del w:id="40" w:author="Holsinger, Kenneth W" w:date="2023-03-07T11:00:00Z"/>
        </w:rPr>
      </w:pPr>
      <w:commentRangeStart w:id="37"/>
      <w:r>
        <w:rPr/>
        <w:t>Results</w:t>
      </w:r>
      <w:r>
        <w:rPr/>
      </w:r>
      <w:commentRangeEnd w:id="37"/>
      <w:r>
        <w:commentReference w:id="37"/>
      </w:r>
      <w:r>
        <w:rPr/>
        <w:t xml:space="preserve"> by management areas in general do not differ </w:t>
      </w:r>
      <w:r>
        <w:rPr/>
        <w:commentReference w:id="38"/>
      </w:r>
      <w:r>
        <w:rPr/>
        <w:t>greatly. From a broad perspective, roughly a quarter of lands in the field office is meeting standards for forb or grass cover, except for the Gunnison Gorge National Conservation Area which has no land meeting objectives for forb cover (Table 1). While there were relatively few plots sampled in the Gunnison Gorge NCA, XX, all plots sampled failed to achieve minimum benchmark cover values a result that is unlikely to be due to chance, as is reflected by the Areas of Critical Environmental Concern</w:t>
      </w:r>
      <w:ins w:id="33" w:author="Holsinger, Kenneth W" w:date="2023-03-07T14:01:00Z">
        <w:r>
          <w:rPr/>
          <w:t xml:space="preserve"> (T</w:t>
        </w:r>
      </w:ins>
      <w:ins w:id="34" w:author="Holsinger, Kenneth W" w:date="2023-03-07T14:02:00Z">
        <w:r>
          <w:rPr/>
          <w:t xml:space="preserve">able X) </w:t>
        </w:r>
      </w:ins>
      <w:r>
        <w:rPr/>
        <w:t xml:space="preserve">. </w:t>
      </w:r>
      <w:commentRangeStart w:id="39"/>
      <w:r>
        <w:rPr/>
        <w:t xml:space="preserve">No areas are meeting the benchmarks for Tree cover </w:t>
      </w:r>
      <w:r>
        <w:rPr/>
      </w:r>
      <w:commentRangeEnd w:id="39"/>
      <w:r>
        <w:commentReference w:id="39"/>
      </w:r>
      <w:r>
        <w:rPr/>
        <w:t xml:space="preserve">either, although most management areas have roughly one half of their land achieving. </w:t>
      </w:r>
      <w:commentRangeStart w:id="40"/>
      <w:r>
        <w:rPr/>
        <w:t>Aspects regarding the nature of perennial forbs are discussed further in section XX, but given the timing of sampling relative to the drought section XX, are not surprising</w:t>
      </w:r>
      <w:ins w:id="35" w:author="Unknown Author" w:date="2023-03-08T10:20:53Z">
        <w:r>
          <w:rPr/>
          <w:t>.</w:t>
        </w:r>
      </w:ins>
      <w:r>
        <w:rPr/>
        <w:t xml:space="preserve"> A more worrisome metric would relate to the species composition of forbs which are present at plots, rather than collective cover of them during periods of drought. This indicates the need to explore tree thinning, or removal, operations in certain areas, as funding permits and needs require, to benefit wildlife via modification of habitat or to decrease the threats of wildfires to adjacent human population base. Given the historic reductions in fire cycle this is an issue which requires a great many decades before coming back into resolution, but given the current awareness of the problem, management actions are now underway which will do so. </w:t>
      </w:r>
      <w:r>
        <w:rPr/>
      </w:r>
      <w:commentRangeEnd w:id="40"/>
      <w:r>
        <w:commentReference w:id="40"/>
      </w:r>
      <w:r>
        <w:rPr/>
        <w:t xml:space="preserve">Roughly half to two-thirds of land are achieving shrub cover objectives, and two areas have confidence intervals which do (51.4- 66.5% -81.7), of very nearly (54- 66.8% -79.5), </w:t>
      </w:r>
      <w:commentRangeStart w:id="41"/>
      <w:r>
        <w:rPr/>
        <w:t>include the land cover targets</w:t>
      </w:r>
      <w:r>
        <w:rPr/>
      </w:r>
      <w:commentRangeEnd w:id="41"/>
      <w:r>
        <w:commentReference w:id="41"/>
      </w:r>
      <w:r>
        <w:rPr/>
        <w:t xml:space="preserve">. On the whole, the results taken together indicate that the study area is failing to meet metrics for plant functional diversity, with only </w:t>
      </w:r>
      <w:ins w:id="36" w:author="Holsinger, Kenneth W" w:date="2023-03-07T14:59:00Z">
        <w:r>
          <w:rPr/>
          <w:t xml:space="preserve">two </w:t>
        </w:r>
      </w:ins>
      <w:r>
        <w:rPr/>
        <w:t xml:space="preserve">areas </w:t>
      </w:r>
      <w:del w:id="37" w:author="Holsinger, Kenneth W" w:date="2023-03-07T14:59:00Z">
        <w:r>
          <w:rPr/>
          <w:delText>2</w:delText>
        </w:r>
      </w:del>
      <w:r>
        <w:rPr/>
        <w:t xml:space="preserve"> having confidence intervals which </w:t>
      </w:r>
      <w:del w:id="38" w:author="Holsinger, Kenneth W" w:date="2023-03-07T14:59:00Z">
        <w:r>
          <w:rPr/>
          <w:delText xml:space="preserve">even </w:delText>
        </w:r>
      </w:del>
      <w:r>
        <w:rPr/>
        <w:t xml:space="preserve">overlap the management objectives. However, the perennial grass functional group presents the  most serious concern. </w:t>
      </w:r>
      <w:commentRangeStart w:id="42"/>
      <w:r>
        <w:rPr/>
        <w:t xml:space="preserve">The median estimate of land within any area meeting objectives for cover of </w:t>
      </w:r>
      <w:ins w:id="39" w:author="Holsinger, Kenneth W" w:date="2023-03-07T15:00:00Z">
        <w:r>
          <w:rPr/>
          <w:t xml:space="preserve">perennial </w:t>
        </w:r>
      </w:ins>
      <w:r>
        <w:rPr/>
        <w:t xml:space="preserve">grasses is 23.2%, across the entirety of the field office the estimate of lands meeting objectives for grasses is a low 15.8%, the 2nd lowest proportion of land out of all benchmarks and areas. </w:t>
      </w:r>
      <w:commentRangeEnd w:id="42"/>
      <w:r>
        <w:commentReference w:id="42"/>
      </w:r>
      <w:r>
        <w:rPr/>
      </w:r>
      <w:bookmarkEnd w:id="4"/>
    </w:p>
    <w:p>
      <w:pPr>
        <w:pStyle w:val="Normal"/>
        <w:rPr/>
      </w:pPr>
      <w:bookmarkStart w:id="5" w:name="geographic-trends-in-conditions"/>
      <w:bookmarkEnd w:id="5"/>
      <w:r>
        <w:rPr/>
        <w:t>Geographic Trends in Conditions</w:t>
      </w:r>
    </w:p>
    <w:p>
      <w:pPr>
        <w:pStyle w:val="FirstParagraph"/>
        <w:rPr/>
      </w:pPr>
      <w:r>
        <w:rPr/>
        <w:t>Certain areas throughout the Field Office differ in regards to meeting their benchmarks. Areas which…</w:t>
      </w:r>
    </w:p>
    <w:p>
      <w:pPr>
        <w:pStyle w:val="Normal"/>
        <w:rPr/>
      </w:pPr>
      <w:r>
        <w:rPr/>
      </w:r>
      <w:r>
        <w:br w:type="page"/>
      </w:r>
    </w:p>
    <w:p>
      <w:pPr>
        <w:pStyle w:val="Heading1"/>
        <w:rPr/>
      </w:pPr>
      <w:bookmarkStart w:id="6" w:name="results"/>
      <w:bookmarkStart w:id="7" w:name="geographic-trends-in-conditions"/>
      <w:bookmarkStart w:id="8" w:name="references"/>
      <w:bookmarkEnd w:id="6"/>
      <w:bookmarkEnd w:id="7"/>
      <w:r>
        <w:rPr/>
        <w:t>References</w:t>
      </w:r>
    </w:p>
    <w:p>
      <w:pPr>
        <w:pStyle w:val="Bibliography"/>
        <w:rPr/>
      </w:pPr>
      <w:bookmarkStart w:id="9" w:name="refs"/>
      <w:bookmarkStart w:id="10" w:name="ref-anadon2014effect"/>
      <w:bookmarkEnd w:id="10"/>
      <w:r>
        <w:rPr/>
        <w:t xml:space="preserve">Anadon, J. D., Sala, O. E., Turner, B., &amp; Bennett, E. M. (2014). Effect of woody-plant encroachment on livestock production in north and south america. </w:t>
      </w:r>
      <w:r>
        <w:rPr>
          <w:i/>
          <w:iCs/>
        </w:rPr>
        <w:t>Proceedings of the National Academy of Sciences</w:t>
      </w:r>
      <w:r>
        <w:rPr/>
        <w:t xml:space="preserve">, </w:t>
      </w:r>
      <w:r>
        <w:rPr>
          <w:i/>
          <w:iCs/>
        </w:rPr>
        <w:t>111</w:t>
      </w:r>
      <w:r>
        <w:rPr/>
        <w:t>(35), 12948–12953.</w:t>
      </w:r>
    </w:p>
    <w:p>
      <w:pPr>
        <w:pStyle w:val="Bibliography"/>
        <w:rPr/>
      </w:pPr>
      <w:bookmarkStart w:id="11" w:name="ref-anadon2014effect"/>
      <w:bookmarkStart w:id="12" w:name="ref-anderson2001landscape"/>
      <w:bookmarkEnd w:id="11"/>
      <w:bookmarkEnd w:id="12"/>
      <w:r>
        <w:rPr/>
        <w:t xml:space="preserve">Anderson, J. E., &amp; Inouye, R. S. (2001). Landscape-scale changes in plant species abundance and biodiversity of a sagebrush steppe over 45 years. </w:t>
      </w:r>
      <w:r>
        <w:rPr>
          <w:i/>
          <w:iCs/>
        </w:rPr>
        <w:t>Ecological Monographs</w:t>
      </w:r>
      <w:r>
        <w:rPr/>
        <w:t xml:space="preserve">, </w:t>
      </w:r>
      <w:r>
        <w:rPr>
          <w:i/>
          <w:iCs/>
        </w:rPr>
        <w:t>71</w:t>
      </w:r>
      <w:r>
        <w:rPr/>
        <w:t>(4), 531–556.</w:t>
      </w:r>
    </w:p>
    <w:p>
      <w:pPr>
        <w:pStyle w:val="Bibliography"/>
        <w:rPr/>
      </w:pPr>
      <w:bookmarkStart w:id="13" w:name="ref-anderson2001landscape"/>
      <w:bookmarkStart w:id="14" w:name="ref-archer2017woody"/>
      <w:bookmarkEnd w:id="13"/>
      <w:bookmarkEnd w:id="14"/>
      <w:r>
        <w:rPr/>
        <w:t xml:space="preserve">Archer, S. R., Andersen, E. M., Predick, K. I., Schwinning, S., Steidl, R. J., &amp; Woods, S. R. (2017). Woody plant encroachment: Causes and consequences. In D. D. Briske (Ed.), </w:t>
      </w:r>
      <w:r>
        <w:rPr>
          <w:i/>
          <w:iCs/>
        </w:rPr>
        <w:t>Rangeland systems: Processes, management and challenges</w:t>
      </w:r>
      <w:r>
        <w:rPr/>
        <w:t xml:space="preserve"> (pp. 25–84). Springer International Publishing. </w:t>
      </w:r>
      <w:hyperlink r:id="rId5">
        <w:r>
          <w:rPr>
            <w:rStyle w:val="InternetLink"/>
          </w:rPr>
          <w:t>https://doi.org/10.1007/978-3-319-46709-2_2</w:t>
        </w:r>
      </w:hyperlink>
    </w:p>
    <w:p>
      <w:pPr>
        <w:pStyle w:val="Bibliography"/>
        <w:rPr/>
      </w:pPr>
      <w:bookmarkStart w:id="15" w:name="ref-archer2017woody"/>
      <w:bookmarkStart w:id="16" w:name="ref-archer2014ecosystem"/>
      <w:bookmarkEnd w:id="15"/>
      <w:bookmarkEnd w:id="16"/>
      <w:r>
        <w:rPr/>
        <w:t xml:space="preserve">Archer, S. R., &amp; Predick, K. I. (2014). An ecosystem services perspective on brush management: Research priorities for competing land-use objectives. </w:t>
      </w:r>
      <w:r>
        <w:rPr>
          <w:i/>
          <w:iCs/>
        </w:rPr>
        <w:t>Journal of Ecology</w:t>
      </w:r>
      <w:r>
        <w:rPr/>
        <w:t xml:space="preserve">, </w:t>
      </w:r>
      <w:r>
        <w:rPr>
          <w:i/>
          <w:iCs/>
        </w:rPr>
        <w:t>102</w:t>
      </w:r>
      <w:r>
        <w:rPr/>
        <w:t>(6), 1394–1407.</w:t>
      </w:r>
    </w:p>
    <w:p>
      <w:pPr>
        <w:pStyle w:val="Bibliography"/>
        <w:rPr/>
      </w:pPr>
      <w:bookmarkStart w:id="17" w:name="ref-archer2014ecosystem"/>
      <w:bookmarkStart w:id="18" w:name="ref-belnap2008soil"/>
      <w:bookmarkEnd w:id="17"/>
      <w:bookmarkEnd w:id="18"/>
      <w:r>
        <w:rPr/>
        <w:t xml:space="preserve">Belnap, J., &amp; Sherrod, S. K. (2008). Soil amendment effects on the exotic annual grass bromus tectorum l. And facilitation of its growth by the native perennial grass hilaria jamesii (torr.) benth. In </w:t>
      </w:r>
      <w:r>
        <w:rPr>
          <w:i/>
          <w:iCs/>
        </w:rPr>
        <w:t>Herbaceous plant ecology</w:t>
      </w:r>
      <w:r>
        <w:rPr/>
        <w:t xml:space="preserve"> (pp. 345–357). Springer.</w:t>
      </w:r>
    </w:p>
    <w:p>
      <w:pPr>
        <w:pStyle w:val="Bibliography"/>
        <w:rPr/>
      </w:pPr>
      <w:bookmarkStart w:id="19" w:name="ref-belnap2008soil"/>
      <w:bookmarkStart w:id="20" w:name="ref-bestelmeyer2018grassland"/>
      <w:bookmarkEnd w:id="19"/>
      <w:bookmarkEnd w:id="20"/>
      <w:r>
        <w:rPr/>
        <w:t xml:space="preserve">Bestelmeyer, B. T., Peters, D. P., Archer, S. R., Browning, D. M., Okin, G. S., Schooley, R. L., &amp; Webb, N. P. (2018). The grassland–shrubland regime shift in the southwestern united states: Misconceptions and their implications for management. </w:t>
      </w:r>
      <w:r>
        <w:rPr>
          <w:i/>
          <w:iCs/>
        </w:rPr>
        <w:t>BioScience</w:t>
      </w:r>
      <w:r>
        <w:rPr/>
        <w:t xml:space="preserve">, </w:t>
      </w:r>
      <w:r>
        <w:rPr>
          <w:i/>
          <w:iCs/>
        </w:rPr>
        <w:t>68</w:t>
      </w:r>
      <w:r>
        <w:rPr/>
        <w:t>(9), 678–690.</w:t>
      </w:r>
    </w:p>
    <w:p>
      <w:pPr>
        <w:pStyle w:val="Bibliography"/>
        <w:rPr/>
      </w:pPr>
      <w:bookmarkStart w:id="21" w:name="ref-bestelmeyer2018grassland"/>
      <w:bookmarkStart w:id="22" w:name="ref-byrne2017contrasting"/>
      <w:bookmarkEnd w:id="21"/>
      <w:bookmarkEnd w:id="22"/>
      <w:r>
        <w:rPr/>
        <w:t xml:space="preserve">Byrne, K. M., Adler, P. B., &amp; Lauenroth, W. K. (2017). Contrasting effects of precipitation manipulations in two great plains plant communities. </w:t>
      </w:r>
      <w:r>
        <w:rPr>
          <w:i/>
          <w:iCs/>
        </w:rPr>
        <w:t>Journal of Vegetation Science</w:t>
      </w:r>
      <w:r>
        <w:rPr/>
        <w:t xml:space="preserve">, </w:t>
      </w:r>
      <w:r>
        <w:rPr>
          <w:i/>
          <w:iCs/>
        </w:rPr>
        <w:t>28</w:t>
      </w:r>
      <w:r>
        <w:rPr/>
        <w:t>(2), 238–249.</w:t>
      </w:r>
    </w:p>
    <w:p>
      <w:pPr>
        <w:pStyle w:val="Bibliography"/>
        <w:rPr/>
      </w:pPr>
      <w:bookmarkStart w:id="23" w:name="ref-byrne2017contrasting"/>
      <w:bookmarkStart w:id="24" w:name="ref-casper1996demographic"/>
      <w:bookmarkEnd w:id="23"/>
      <w:bookmarkEnd w:id="24"/>
      <w:r>
        <w:rPr/>
        <w:t xml:space="preserve">Casper, B. B. (1996). Demographic consequences of drought in the herbaceous perennial cryptantha flava: Effects of density, associations with shrubs, and plant size. </w:t>
      </w:r>
      <w:r>
        <w:rPr>
          <w:i/>
          <w:iCs/>
        </w:rPr>
        <w:t>Oecologia</w:t>
      </w:r>
      <w:r>
        <w:rPr/>
        <w:t xml:space="preserve">, </w:t>
      </w:r>
      <w:r>
        <w:rPr>
          <w:i/>
          <w:iCs/>
        </w:rPr>
        <w:t>106</w:t>
      </w:r>
      <w:r>
        <w:rPr/>
        <w:t>(2), 144–152.</w:t>
      </w:r>
    </w:p>
    <w:p>
      <w:pPr>
        <w:pStyle w:val="Bibliography"/>
        <w:rPr/>
      </w:pPr>
      <w:bookmarkStart w:id="25" w:name="ref-casper1996demographic"/>
      <w:bookmarkStart w:id="26" w:name="ref-chamrad1965drought"/>
      <w:bookmarkEnd w:id="25"/>
      <w:bookmarkEnd w:id="26"/>
      <w:r>
        <w:rPr/>
        <w:t xml:space="preserve">Chamrad, A. D., &amp; Box, T. W. (1965). Drought-associated mortality of range grasses in south texas. </w:t>
      </w:r>
      <w:r>
        <w:rPr>
          <w:i/>
          <w:iCs/>
        </w:rPr>
        <w:t>Ecology</w:t>
      </w:r>
      <w:r>
        <w:rPr/>
        <w:t xml:space="preserve">, </w:t>
      </w:r>
      <w:r>
        <w:rPr>
          <w:i/>
          <w:iCs/>
        </w:rPr>
        <w:t>46</w:t>
      </w:r>
      <w:r>
        <w:rPr/>
        <w:t>(6), 780–785.</w:t>
      </w:r>
    </w:p>
    <w:p>
      <w:pPr>
        <w:pStyle w:val="Bibliography"/>
        <w:rPr/>
      </w:pPr>
      <w:bookmarkStart w:id="27" w:name="ref-chamrad1965drought"/>
      <w:bookmarkStart w:id="28" w:name="ref-corbin2004competition"/>
      <w:bookmarkEnd w:id="27"/>
      <w:bookmarkEnd w:id="28"/>
      <w:r>
        <w:rPr/>
        <w:t xml:space="preserve">Corbin, J. D., &amp; D’Antonio, C. M. (2004). Competition between native perennial and exotic annual grasses: Implications for an historical invasion. </w:t>
      </w:r>
      <w:r>
        <w:rPr>
          <w:i/>
          <w:iCs/>
        </w:rPr>
        <w:t>Ecology</w:t>
      </w:r>
      <w:r>
        <w:rPr/>
        <w:t xml:space="preserve">, </w:t>
      </w:r>
      <w:r>
        <w:rPr>
          <w:i/>
          <w:iCs/>
        </w:rPr>
        <w:t>85</w:t>
      </w:r>
      <w:r>
        <w:rPr/>
        <w:t>(5), 1273–1283.</w:t>
      </w:r>
    </w:p>
    <w:p>
      <w:pPr>
        <w:pStyle w:val="Bibliography"/>
        <w:rPr/>
      </w:pPr>
      <w:bookmarkStart w:id="29" w:name="ref-corbin2004competition"/>
      <w:bookmarkStart w:id="30" w:name="ref-dalgleish2010can"/>
      <w:bookmarkEnd w:id="29"/>
      <w:bookmarkEnd w:id="30"/>
      <w:r>
        <w:rPr/>
        <w:t xml:space="preserve">Dalgleish, H. J., Koons, D. N., &amp; Adler, P. B. (2010). Can life-history traits predict the response of forb populations to changes in climate variability? </w:t>
      </w:r>
      <w:r>
        <w:rPr>
          <w:i/>
          <w:iCs/>
        </w:rPr>
        <w:t>Journal of Ecology</w:t>
      </w:r>
      <w:r>
        <w:rPr/>
        <w:t xml:space="preserve">, </w:t>
      </w:r>
      <w:r>
        <w:rPr>
          <w:i/>
          <w:iCs/>
        </w:rPr>
        <w:t>98</w:t>
      </w:r>
      <w:r>
        <w:rPr/>
        <w:t>(1), 209–217.</w:t>
      </w:r>
    </w:p>
    <w:p>
      <w:pPr>
        <w:pStyle w:val="Bibliography"/>
        <w:rPr/>
      </w:pPr>
      <w:bookmarkStart w:id="31" w:name="ref-dalgleish2010can"/>
      <w:bookmarkStart w:id="32" w:name="ref-davison2010demographic"/>
      <w:bookmarkEnd w:id="31"/>
      <w:bookmarkEnd w:id="32"/>
      <w:r>
        <w:rPr/>
        <w:t xml:space="preserve">Davison, R., Jacquemyn, H., Adriaens, D., Honnay, O., De Kroon, H., &amp; Tuljapurkar, S. (2010). Demographic effects of extreme weather events on a short-lived calcareous grassland species: Stochastic life table response experiments. </w:t>
      </w:r>
      <w:r>
        <w:rPr>
          <w:i/>
          <w:iCs/>
        </w:rPr>
        <w:t>Journal of Ecology</w:t>
      </w:r>
      <w:r>
        <w:rPr/>
        <w:t xml:space="preserve">, </w:t>
      </w:r>
      <w:r>
        <w:rPr>
          <w:i/>
          <w:iCs/>
        </w:rPr>
        <w:t>98</w:t>
      </w:r>
      <w:r>
        <w:rPr/>
        <w:t>(2), 255–267.</w:t>
      </w:r>
    </w:p>
    <w:p>
      <w:pPr>
        <w:pStyle w:val="Bibliography"/>
        <w:rPr/>
      </w:pPr>
      <w:bookmarkStart w:id="33" w:name="ref-davison2010demographic"/>
      <w:bookmarkStart w:id="34" w:name="ref-de2010longevity"/>
      <w:bookmarkEnd w:id="33"/>
      <w:bookmarkEnd w:id="34"/>
      <w:r>
        <w:rPr/>
        <w:t xml:space="preserve">De Witte, L. C., &amp; Stocklin, J. (2010). Longevity of clonal plants: Why it matters and how to measure it. </w:t>
      </w:r>
      <w:r>
        <w:rPr>
          <w:i/>
          <w:iCs/>
        </w:rPr>
        <w:t>Annals of Botany</w:t>
      </w:r>
      <w:r>
        <w:rPr/>
        <w:t xml:space="preserve">, </w:t>
      </w:r>
      <w:r>
        <w:rPr>
          <w:i/>
          <w:iCs/>
        </w:rPr>
        <w:t>106</w:t>
      </w:r>
      <w:r>
        <w:rPr/>
        <w:t>(6), 859–870.</w:t>
      </w:r>
    </w:p>
    <w:p>
      <w:pPr>
        <w:pStyle w:val="Bibliography"/>
        <w:rPr/>
      </w:pPr>
      <w:bookmarkStart w:id="35" w:name="ref-de2010longevity"/>
      <w:bookmarkStart w:id="36" w:name="ref-diaz2007plant"/>
      <w:bookmarkEnd w:id="35"/>
      <w:bookmarkEnd w:id="36"/>
      <w:r>
        <w:rPr/>
        <w:t xml:space="preserve">Diaz, S., Lavorel, S., McIntyre, S., Falczuk, V., Casanoves, F., Milchunas, D. G., Skarpe, C., Rusch, G., Sternberg, M., Noy-Meir, I., et al. (2007). Plant trait responses to grazing–a global synthesis. </w:t>
      </w:r>
      <w:r>
        <w:rPr>
          <w:i/>
          <w:iCs/>
        </w:rPr>
        <w:t>Global Change Biology</w:t>
      </w:r>
      <w:r>
        <w:rPr/>
        <w:t xml:space="preserve">, </w:t>
      </w:r>
      <w:r>
        <w:rPr>
          <w:i/>
          <w:iCs/>
        </w:rPr>
        <w:t>13</w:t>
      </w:r>
      <w:r>
        <w:rPr/>
        <w:t>(2), 313–341.</w:t>
      </w:r>
    </w:p>
    <w:p>
      <w:pPr>
        <w:pStyle w:val="Bibliography"/>
        <w:rPr/>
      </w:pPr>
      <w:bookmarkStart w:id="37" w:name="ref-diaz2007plant"/>
      <w:bookmarkStart w:id="38" w:name="ref-ding2022success"/>
      <w:bookmarkEnd w:id="37"/>
      <w:bookmarkEnd w:id="38"/>
      <w:r>
        <w:rPr/>
        <w:t xml:space="preserve">Ding, J., &amp; Eldridge, D. (2022). The success of woody plant removal depends on encroachment stage and plant traits. </w:t>
      </w:r>
      <w:r>
        <w:rPr>
          <w:i/>
          <w:iCs/>
        </w:rPr>
        <w:t>Nature Plants</w:t>
      </w:r>
      <w:r>
        <w:rPr/>
        <w:t>, 1–10.</w:t>
      </w:r>
    </w:p>
    <w:p>
      <w:pPr>
        <w:pStyle w:val="Bibliography"/>
        <w:rPr/>
      </w:pPr>
      <w:bookmarkStart w:id="39" w:name="ref-ding2022success"/>
      <w:bookmarkStart w:id="40" w:name="ref-eldridge2016ecosystem"/>
      <w:bookmarkEnd w:id="39"/>
      <w:bookmarkEnd w:id="40"/>
      <w:r>
        <w:rPr/>
        <w:t xml:space="preserve">Eldridge, D. J., Poore, A. G., Ruiz-Colmenero, M., Letnic, M., &amp; Soliveres, S. (2016). Ecosystem structure, function, and composition in rangelands are negatively affected by livestock grazing. </w:t>
      </w:r>
      <w:r>
        <w:rPr>
          <w:i/>
          <w:iCs/>
        </w:rPr>
        <w:t>Ecological Applications</w:t>
      </w:r>
      <w:r>
        <w:rPr/>
        <w:t xml:space="preserve">, </w:t>
      </w:r>
      <w:r>
        <w:rPr>
          <w:i/>
          <w:iCs/>
        </w:rPr>
        <w:t>26</w:t>
      </w:r>
      <w:r>
        <w:rPr/>
        <w:t>(4), 1273–1283.</w:t>
      </w:r>
    </w:p>
    <w:p>
      <w:pPr>
        <w:pStyle w:val="Bibliography"/>
        <w:rPr/>
      </w:pPr>
      <w:bookmarkStart w:id="41" w:name="ref-eldridge2016ecosystem"/>
      <w:bookmarkStart w:id="42" w:name="ref-eziz2017drought"/>
      <w:bookmarkEnd w:id="41"/>
      <w:bookmarkEnd w:id="42"/>
      <w:r>
        <w:rPr/>
        <w:t xml:space="preserve">Eziz, A., Yan, Z., Tian, D., Han, W., Tang, Z., &amp; Fang, J. (2017). Drought effect on plant biomass allocation: A meta-analysis. </w:t>
      </w:r>
      <w:r>
        <w:rPr>
          <w:i/>
          <w:iCs/>
        </w:rPr>
        <w:t>Ecology and Evolution</w:t>
      </w:r>
      <w:r>
        <w:rPr/>
        <w:t xml:space="preserve">, </w:t>
      </w:r>
      <w:r>
        <w:rPr>
          <w:i/>
          <w:iCs/>
        </w:rPr>
        <w:t>7</w:t>
      </w:r>
      <w:r>
        <w:rPr/>
        <w:t>(24), 11002–11010.</w:t>
      </w:r>
    </w:p>
    <w:p>
      <w:pPr>
        <w:pStyle w:val="Bibliography"/>
        <w:rPr/>
      </w:pPr>
      <w:bookmarkStart w:id="43" w:name="ref-eziz2017drought"/>
      <w:bookmarkStart w:id="44" w:name="ref-funk2017revisiting"/>
      <w:bookmarkEnd w:id="43"/>
      <w:bookmarkEnd w:id="44"/>
      <w:r>
        <w:rPr/>
        <w:t xml:space="preserve">Funk, J. L., Larson, J. E., Ames, G. M., Butterfield, B. J., Cavender-Bares, J., Firn, J., Laughlin, D. C., Sutton-Grier, A. E., Williams, L., &amp; Wright, J. (2017). Revisiting the h oly g rail: Using plant functional traits to understand ecological processes. </w:t>
      </w:r>
      <w:r>
        <w:rPr>
          <w:i/>
          <w:iCs/>
        </w:rPr>
        <w:t>Biological Reviews</w:t>
      </w:r>
      <w:r>
        <w:rPr/>
        <w:t xml:space="preserve">, </w:t>
      </w:r>
      <w:r>
        <w:rPr>
          <w:i/>
          <w:iCs/>
        </w:rPr>
        <w:t>92</w:t>
      </w:r>
      <w:r>
        <w:rPr/>
        <w:t>(2), 1156–1173.</w:t>
      </w:r>
    </w:p>
    <w:p>
      <w:pPr>
        <w:pStyle w:val="Bibliography"/>
        <w:rPr/>
      </w:pPr>
      <w:bookmarkStart w:id="45" w:name="ref-funk2017revisiting"/>
      <w:bookmarkStart w:id="46" w:name="ref-gherardi2015enhanced"/>
      <w:bookmarkEnd w:id="45"/>
      <w:bookmarkEnd w:id="46"/>
      <w:r>
        <w:rPr/>
        <w:t xml:space="preserve">Gherardi, L. A., &amp; Sala, O. E. (2015). Enhanced precipitation variability decreases grass-and increases shrub-productivity. </w:t>
      </w:r>
      <w:r>
        <w:rPr>
          <w:i/>
          <w:iCs/>
        </w:rPr>
        <w:t>Proceedings of the National Academy of Sciences</w:t>
      </w:r>
      <w:r>
        <w:rPr/>
        <w:t xml:space="preserve">, </w:t>
      </w:r>
      <w:r>
        <w:rPr>
          <w:i/>
          <w:iCs/>
        </w:rPr>
        <w:t>112</w:t>
      </w:r>
      <w:r>
        <w:rPr/>
        <w:t>(41), 12735–12740.</w:t>
      </w:r>
    </w:p>
    <w:p>
      <w:pPr>
        <w:pStyle w:val="Bibliography"/>
        <w:rPr/>
      </w:pPr>
      <w:bookmarkStart w:id="47" w:name="ref-gherardi2015enhanced"/>
      <w:bookmarkStart w:id="48" w:name="ref-griffin2012mortality"/>
      <w:bookmarkEnd w:id="47"/>
      <w:bookmarkEnd w:id="48"/>
      <w:r>
        <w:rPr/>
        <w:t xml:space="preserve">Griffin, P. C., &amp; Hoffmann, A. A. (2012). Mortality of australian alpine grasses (poa spp.) After drought: Species differences and ecological patterns. </w:t>
      </w:r>
      <w:r>
        <w:rPr>
          <w:i/>
          <w:iCs/>
        </w:rPr>
        <w:t>Journal of Plant Ecology</w:t>
      </w:r>
      <w:r>
        <w:rPr/>
        <w:t xml:space="preserve">, </w:t>
      </w:r>
      <w:r>
        <w:rPr>
          <w:i/>
          <w:iCs/>
        </w:rPr>
        <w:t>5</w:t>
      </w:r>
      <w:r>
        <w:rPr/>
        <w:t>(2), 121–133.</w:t>
      </w:r>
    </w:p>
    <w:p>
      <w:pPr>
        <w:pStyle w:val="Bibliography"/>
        <w:rPr/>
      </w:pPr>
      <w:bookmarkStart w:id="49" w:name="ref-griffin2012mortality"/>
      <w:bookmarkStart w:id="50" w:name="ref-hoover2021drought"/>
      <w:bookmarkEnd w:id="49"/>
      <w:bookmarkEnd w:id="50"/>
      <w:r>
        <w:rPr/>
        <w:t xml:space="preserve">Hoover, D. L., Pfennigwerth, A. A., &amp; Duniway, M. C. (2021). Drought resistance and resilience: The role of soil moisture–plant interactions and legacies in a dryland ecosystem. </w:t>
      </w:r>
      <w:r>
        <w:rPr>
          <w:i/>
          <w:iCs/>
        </w:rPr>
        <w:t>Journal of Ecology</w:t>
      </w:r>
      <w:r>
        <w:rPr/>
        <w:t xml:space="preserve">, </w:t>
      </w:r>
      <w:r>
        <w:rPr>
          <w:i/>
          <w:iCs/>
        </w:rPr>
        <w:t>109</w:t>
      </w:r>
      <w:r>
        <w:rPr/>
        <w:t>(9), 3280–3294.</w:t>
      </w:r>
    </w:p>
    <w:p>
      <w:pPr>
        <w:pStyle w:val="Bibliography"/>
        <w:rPr/>
      </w:pPr>
      <w:bookmarkStart w:id="51" w:name="ref-hoover2021drought"/>
      <w:bookmarkStart w:id="52" w:name="ref-lauenroth2008demography"/>
      <w:bookmarkEnd w:id="51"/>
      <w:bookmarkEnd w:id="52"/>
      <w:r>
        <w:rPr/>
        <w:t xml:space="preserve">Lauenroth, W. K., &amp; Adler, P. B. (2008). Demography of perennial grassland plants: Survival, life expectancy and life span. </w:t>
      </w:r>
      <w:r>
        <w:rPr>
          <w:i/>
          <w:iCs/>
        </w:rPr>
        <w:t>Journal of Ecology</w:t>
      </w:r>
      <w:r>
        <w:rPr/>
        <w:t xml:space="preserve">, </w:t>
      </w:r>
      <w:r>
        <w:rPr>
          <w:i/>
          <w:iCs/>
        </w:rPr>
        <w:t>96</w:t>
      </w:r>
      <w:r>
        <w:rPr/>
        <w:t>(5), 1023–1032.</w:t>
      </w:r>
    </w:p>
    <w:p>
      <w:pPr>
        <w:pStyle w:val="Bibliography"/>
        <w:rPr/>
      </w:pPr>
      <w:bookmarkStart w:id="53" w:name="ref-lauenroth2008demography"/>
      <w:bookmarkStart w:id="54" w:name="ref-lavorel2007plant"/>
      <w:bookmarkEnd w:id="53"/>
      <w:bookmarkEnd w:id="54"/>
      <w:r>
        <w:rPr/>
        <w:t xml:space="preserve">Lavorel, S., Diaz, S., Cornelissen, J. H. C., Garnier, E., Harrison, S. P., McIntyre, S., Pausas, J. G., Perez-Harguindeguy, N., Roumet, C., &amp; Urcelay, C. (2007). Plant functional types: Are we getting any closer to the holy grail? In </w:t>
      </w:r>
      <w:r>
        <w:rPr>
          <w:i/>
          <w:iCs/>
        </w:rPr>
        <w:t>Terrestrial ecosystems in a changing world</w:t>
      </w:r>
      <w:r>
        <w:rPr/>
        <w:t xml:space="preserve"> (pp. 149–164). Springer.</w:t>
      </w:r>
    </w:p>
    <w:p>
      <w:pPr>
        <w:pStyle w:val="Bibliography"/>
        <w:rPr/>
      </w:pPr>
      <w:bookmarkStart w:id="55" w:name="ref-lavorel2007plant"/>
      <w:bookmarkStart w:id="56" w:name="ref-maestre2016structure"/>
      <w:bookmarkEnd w:id="55"/>
      <w:bookmarkEnd w:id="56"/>
      <w:r>
        <w:rPr/>
        <w:t xml:space="preserve">Maestre, F. T., Eldridge, D. J., Soliveres, S., Kefi, S., Delgado-Baquerizo, M., Bowker, M. A., Garcia-Palacios, P., Gaitan, J., Gallardo, A., Lazaro, R., et al. (2016). Structure and functioning of dryland ecosystems in a changing world. </w:t>
      </w:r>
      <w:r>
        <w:rPr>
          <w:i/>
          <w:iCs/>
        </w:rPr>
        <w:t>Annual Review of Ecology, Evolution, and Systematics</w:t>
      </w:r>
      <w:r>
        <w:rPr/>
        <w:t xml:space="preserve">, </w:t>
      </w:r>
      <w:r>
        <w:rPr>
          <w:i/>
          <w:iCs/>
        </w:rPr>
        <w:t>47</w:t>
      </w:r>
      <w:r>
        <w:rPr/>
        <w:t>, 215.</w:t>
      </w:r>
    </w:p>
    <w:p>
      <w:pPr>
        <w:pStyle w:val="Bibliography"/>
        <w:rPr/>
      </w:pPr>
      <w:bookmarkStart w:id="57" w:name="ref-maestre2016structure"/>
      <w:bookmarkStart w:id="58" w:name="ref-mciver2022pinon"/>
      <w:bookmarkEnd w:id="57"/>
      <w:bookmarkEnd w:id="58"/>
      <w:r>
        <w:rPr/>
        <w:t xml:space="preserve">McIver, J., Grace, J. B., &amp; Roundy, B. (2022). Pion and juniper tree removal increases available soil water, driving understory response in a sage-steppe ecosystem. </w:t>
      </w:r>
      <w:r>
        <w:rPr>
          <w:i/>
          <w:iCs/>
        </w:rPr>
        <w:t>Ecosphere</w:t>
      </w:r>
      <w:r>
        <w:rPr/>
        <w:t xml:space="preserve">, </w:t>
      </w:r>
      <w:r>
        <w:rPr>
          <w:i/>
          <w:iCs/>
        </w:rPr>
        <w:t>13</w:t>
      </w:r>
      <w:r>
        <w:rPr/>
        <w:t>(11), e4279.</w:t>
      </w:r>
    </w:p>
    <w:p>
      <w:pPr>
        <w:pStyle w:val="Bibliography"/>
        <w:rPr/>
      </w:pPr>
      <w:bookmarkStart w:id="59" w:name="ref-mciver2022pinon"/>
      <w:bookmarkStart w:id="60" w:name="ref-morford2022herbaceous"/>
      <w:bookmarkEnd w:id="59"/>
      <w:bookmarkEnd w:id="60"/>
      <w:r>
        <w:rPr/>
        <w:t xml:space="preserve">Morford, S. L., Allred, B. W., Twidwell, D., Jones, M. O., Maestas, J. D., Roberts, C. P., &amp; Naugle, D. E. (2022). Herbaceous production lost to tree encroachment in united states rangelands. </w:t>
      </w:r>
      <w:r>
        <w:rPr>
          <w:i/>
          <w:iCs/>
        </w:rPr>
        <w:t>Journal of Applied Ecology</w:t>
      </w:r>
      <w:r>
        <w:rPr/>
        <w:t xml:space="preserve">, </w:t>
      </w:r>
      <w:r>
        <w:rPr>
          <w:i/>
          <w:iCs/>
        </w:rPr>
        <w:t>59</w:t>
      </w:r>
      <w:r>
        <w:rPr/>
        <w:t>(12), 2971–2982.</w:t>
      </w:r>
    </w:p>
    <w:p>
      <w:pPr>
        <w:pStyle w:val="Bibliography"/>
        <w:rPr/>
      </w:pPr>
      <w:bookmarkStart w:id="61" w:name="ref-morford2022herbaceous"/>
      <w:bookmarkStart w:id="62" w:name="ref-morris2008longevity"/>
      <w:bookmarkEnd w:id="61"/>
      <w:bookmarkEnd w:id="62"/>
      <w:r>
        <w:rPr/>
        <w:t xml:space="preserve">Morris, W. F., Pfister, C. A., Tuljapurkar, S., Haridas, C. V., Boggs, C. L., Boyce, M. S., Bruna, E. M., Church, D. R., Coulson, T., Doak, D. F., et al. (2008). Longevity can buffer plant and animal populations against changing climatic variability. </w:t>
      </w:r>
      <w:r>
        <w:rPr>
          <w:i/>
          <w:iCs/>
        </w:rPr>
        <w:t>Ecology</w:t>
      </w:r>
      <w:r>
        <w:rPr/>
        <w:t xml:space="preserve">, </w:t>
      </w:r>
      <w:r>
        <w:rPr>
          <w:i/>
          <w:iCs/>
        </w:rPr>
        <w:t>89</w:t>
      </w:r>
      <w:r>
        <w:rPr/>
        <w:t>(1), 19–25.</w:t>
      </w:r>
    </w:p>
    <w:p>
      <w:pPr>
        <w:pStyle w:val="Bibliography"/>
        <w:rPr/>
      </w:pPr>
      <w:bookmarkStart w:id="63" w:name="ref-morris2008longevity"/>
      <w:bookmarkStart w:id="64" w:name="ref-munson2011responses"/>
      <w:bookmarkEnd w:id="63"/>
      <w:bookmarkEnd w:id="64"/>
      <w:r>
        <w:rPr/>
        <w:t xml:space="preserve">Munson, S. M., Belnap, J., &amp; Okin, G. S. (2011). Responses of wind erosion to climate-induced vegetation changes on the colorado plateau. </w:t>
      </w:r>
      <w:r>
        <w:rPr>
          <w:i/>
          <w:iCs/>
        </w:rPr>
        <w:t>Proceedings of the National Academy of Sciences</w:t>
      </w:r>
      <w:r>
        <w:rPr/>
        <w:t xml:space="preserve">, </w:t>
      </w:r>
      <w:r>
        <w:rPr>
          <w:i/>
          <w:iCs/>
        </w:rPr>
        <w:t>108</w:t>
      </w:r>
      <w:r>
        <w:rPr/>
        <w:t>(10), 3854–3859.</w:t>
      </w:r>
    </w:p>
    <w:p>
      <w:pPr>
        <w:pStyle w:val="Bibliography"/>
        <w:rPr/>
      </w:pPr>
      <w:bookmarkStart w:id="65" w:name="ref-munson2011responses"/>
      <w:bookmarkStart w:id="66" w:name="ref-munson2022primary"/>
      <w:bookmarkEnd w:id="65"/>
      <w:bookmarkEnd w:id="66"/>
      <w:r>
        <w:rPr/>
        <w:t xml:space="preserve">Munson, S. M., Bradford, J. B., Butterfield, B. J., &amp; Gremer, J. R. (2022). Primary production responses to extreme changes in north american monsoon precipitation vary by elevation and plant functional composition through time. </w:t>
      </w:r>
      <w:r>
        <w:rPr>
          <w:i/>
          <w:iCs/>
        </w:rPr>
        <w:t>Journal of Ecology</w:t>
      </w:r>
      <w:r>
        <w:rPr/>
        <w:t xml:space="preserve">, </w:t>
      </w:r>
      <w:r>
        <w:rPr>
          <w:i/>
          <w:iCs/>
        </w:rPr>
        <w:t>110</w:t>
      </w:r>
      <w:r>
        <w:rPr/>
        <w:t>(9), 2232–2245.</w:t>
      </w:r>
    </w:p>
    <w:p>
      <w:pPr>
        <w:pStyle w:val="Bibliography"/>
        <w:rPr/>
      </w:pPr>
      <w:bookmarkStart w:id="67" w:name="ref-munson2022primary"/>
      <w:bookmarkStart w:id="68" w:name="ref-nicole2011interdependent"/>
      <w:bookmarkEnd w:id="67"/>
      <w:bookmarkEnd w:id="68"/>
      <w:r>
        <w:rPr/>
        <w:t xml:space="preserve">Nicole, F., Dahlgren, J. P., Vivat, A., Till-Bottraud, I., &amp; Ehrlen, J. (2011). Interdependent effects of habitat quality and climate on population growth of an endangered plant. </w:t>
      </w:r>
      <w:r>
        <w:rPr>
          <w:i/>
          <w:iCs/>
        </w:rPr>
        <w:t>Journal of Ecology</w:t>
      </w:r>
      <w:r>
        <w:rPr/>
        <w:t xml:space="preserve">, </w:t>
      </w:r>
      <w:r>
        <w:rPr>
          <w:i/>
          <w:iCs/>
        </w:rPr>
        <w:t>99</w:t>
      </w:r>
      <w:r>
        <w:rPr/>
        <w:t>(5), 1211–1218.</w:t>
      </w:r>
    </w:p>
    <w:p>
      <w:pPr>
        <w:pStyle w:val="Bibliography"/>
        <w:rPr/>
      </w:pPr>
      <w:bookmarkStart w:id="69" w:name="ref-nicole2011interdependent"/>
      <w:bookmarkStart w:id="70" w:name="ref-pennington2016sagebrush"/>
      <w:bookmarkEnd w:id="69"/>
      <w:bookmarkEnd w:id="70"/>
      <w:r>
        <w:rPr/>
        <w:t xml:space="preserve">Pennington, V. E., Schlaepfer, D. R., Beck, J. L., Bradford, J. B., Palmquist, K. A., &amp; Lauenroth, W. K. (2016). Sagebrush, greater sage-grouse, and the occurrence and importance of forbs. </w:t>
      </w:r>
      <w:r>
        <w:rPr>
          <w:i/>
          <w:iCs/>
        </w:rPr>
        <w:t>Western North American Naturalist</w:t>
      </w:r>
      <w:r>
        <w:rPr/>
        <w:t xml:space="preserve">, </w:t>
      </w:r>
      <w:r>
        <w:rPr>
          <w:i/>
          <w:iCs/>
        </w:rPr>
        <w:t>76</w:t>
      </w:r>
      <w:r>
        <w:rPr/>
        <w:t>(3), 298–312.</w:t>
      </w:r>
    </w:p>
    <w:p>
      <w:pPr>
        <w:pStyle w:val="Bibliography"/>
        <w:rPr/>
      </w:pPr>
      <w:bookmarkStart w:id="71" w:name="ref-pennington2016sagebrush"/>
      <w:bookmarkStart w:id="72" w:name="ref-pilliod2017seventy"/>
      <w:bookmarkEnd w:id="71"/>
      <w:bookmarkEnd w:id="72"/>
      <w:r>
        <w:rPr/>
        <w:t xml:space="preserve">Pilliod, D. S., Welty, J. L., &amp; Toevs, G. R. (2017). Seventy-five years of vegetation treatments on public rangelands in the great basin of north america. </w:t>
      </w:r>
      <w:r>
        <w:rPr>
          <w:i/>
          <w:iCs/>
        </w:rPr>
        <w:t>Rangelands</w:t>
      </w:r>
      <w:r>
        <w:rPr/>
        <w:t xml:space="preserve">, </w:t>
      </w:r>
      <w:r>
        <w:rPr>
          <w:i/>
          <w:iCs/>
        </w:rPr>
        <w:t>39</w:t>
      </w:r>
      <w:r>
        <w:rPr/>
        <w:t>(1), 1–9.</w:t>
      </w:r>
    </w:p>
    <w:p>
      <w:pPr>
        <w:pStyle w:val="Bibliography"/>
        <w:rPr/>
      </w:pPr>
      <w:bookmarkStart w:id="73" w:name="ref-pilliod2017seventy"/>
      <w:bookmarkStart w:id="74" w:name="ref-reichmann2013precipitation"/>
      <w:bookmarkEnd w:id="73"/>
      <w:bookmarkEnd w:id="74"/>
      <w:r>
        <w:rPr/>
        <w:t xml:space="preserve">Reichmann, L. G., Sala, O. E., &amp; Peters, D. P. (2013). Precipitation legacies in desert grassland primary production occur through previous-year tiller density. </w:t>
      </w:r>
      <w:r>
        <w:rPr>
          <w:i/>
          <w:iCs/>
        </w:rPr>
        <w:t>Ecology</w:t>
      </w:r>
      <w:r>
        <w:rPr/>
        <w:t xml:space="preserve">, </w:t>
      </w:r>
      <w:r>
        <w:rPr>
          <w:i/>
          <w:iCs/>
        </w:rPr>
        <w:t>94</w:t>
      </w:r>
      <w:r>
        <w:rPr/>
        <w:t>(2), 435–443.</w:t>
      </w:r>
    </w:p>
    <w:p>
      <w:pPr>
        <w:pStyle w:val="Bibliography"/>
        <w:rPr/>
      </w:pPr>
      <w:bookmarkStart w:id="75" w:name="ref-reichmann2013precipitation"/>
      <w:bookmarkStart w:id="76" w:name="ref-sala2012legacies"/>
      <w:bookmarkEnd w:id="75"/>
      <w:bookmarkEnd w:id="76"/>
      <w:r>
        <w:rPr/>
        <w:t xml:space="preserve">Sala, O. E., Gherardi, L. A., Reichmann, L., Jobbagy, E., &amp; Peters, D. (2012). Legacies of precipitation fluctuations on primary production: Theory and data synthesis. </w:t>
      </w:r>
      <w:r>
        <w:rPr>
          <w:i/>
          <w:iCs/>
        </w:rPr>
        <w:t>Philosophical Transactions of the Royal Society B: Biological Sciences</w:t>
      </w:r>
      <w:r>
        <w:rPr/>
        <w:t xml:space="preserve">, </w:t>
      </w:r>
      <w:r>
        <w:rPr>
          <w:i/>
          <w:iCs/>
        </w:rPr>
        <w:t>367</w:t>
      </w:r>
      <w:r>
        <w:rPr/>
        <w:t>(1606), 3135–3144.</w:t>
      </w:r>
    </w:p>
    <w:p>
      <w:pPr>
        <w:pStyle w:val="Bibliography"/>
        <w:rPr/>
      </w:pPr>
      <w:bookmarkStart w:id="77" w:name="ref-sala2012legacies"/>
      <w:bookmarkStart w:id="78" w:name="ref-sala199711"/>
      <w:bookmarkEnd w:id="77"/>
      <w:bookmarkEnd w:id="78"/>
      <w:r>
        <w:rPr/>
        <w:t xml:space="preserve">Sala, O., Lauenroth, W., &amp; Golluscio, R. (1997). 11 plant functional types in temperate semi-arid regions. </w:t>
      </w:r>
      <w:r>
        <w:rPr>
          <w:i/>
          <w:iCs/>
        </w:rPr>
        <w:t>Plant Functional Types: Their Relevance to Ecosystem Properties and Global Change</w:t>
      </w:r>
      <w:r>
        <w:rPr/>
        <w:t xml:space="preserve">, </w:t>
      </w:r>
      <w:r>
        <w:rPr>
          <w:i/>
          <w:iCs/>
        </w:rPr>
        <w:t>1</w:t>
      </w:r>
      <w:r>
        <w:rPr/>
        <w:t>, 217.</w:t>
      </w:r>
    </w:p>
    <w:p>
      <w:pPr>
        <w:pStyle w:val="Bibliography"/>
        <w:rPr/>
      </w:pPr>
      <w:bookmarkStart w:id="79" w:name="ref-sala199711"/>
      <w:bookmarkStart w:id="80" w:name="ref-sheley2010resistance"/>
      <w:bookmarkEnd w:id="79"/>
      <w:bookmarkEnd w:id="80"/>
      <w:r>
        <w:rPr/>
        <w:t xml:space="preserve">Sheley, R. L., &amp; James, J. (2010). Resistance of native plant functional groups to invasion by medusahead (taeniatherum caput-medusae). </w:t>
      </w:r>
      <w:r>
        <w:rPr>
          <w:i/>
          <w:iCs/>
        </w:rPr>
        <w:t>Invasive Plant Science and Management</w:t>
      </w:r>
      <w:r>
        <w:rPr/>
        <w:t xml:space="preserve">, </w:t>
      </w:r>
      <w:r>
        <w:rPr>
          <w:i/>
          <w:iCs/>
        </w:rPr>
        <w:t>3</w:t>
      </w:r>
      <w:r>
        <w:rPr/>
        <w:t>(3), 294–300.</w:t>
      </w:r>
    </w:p>
    <w:p>
      <w:pPr>
        <w:pStyle w:val="Bibliography"/>
        <w:rPr/>
      </w:pPr>
      <w:bookmarkStart w:id="81" w:name="ref-sheley2010resistance"/>
      <w:bookmarkStart w:id="82" w:name="ref-staver2019grazer"/>
      <w:bookmarkEnd w:id="81"/>
      <w:bookmarkEnd w:id="82"/>
      <w:r>
        <w:rPr/>
        <w:t xml:space="preserve">Staver, A. C., Wigley-Coetsee, C., &amp; Botha, J. (2019). Grazer movements exacerbate grass declines during drought in an african savanna. </w:t>
      </w:r>
      <w:r>
        <w:rPr>
          <w:i/>
          <w:iCs/>
        </w:rPr>
        <w:t>Journal of Ecology</w:t>
      </w:r>
      <w:r>
        <w:rPr/>
        <w:t xml:space="preserve">, </w:t>
      </w:r>
      <w:r>
        <w:rPr>
          <w:i/>
          <w:iCs/>
        </w:rPr>
        <w:t>107</w:t>
      </w:r>
      <w:r>
        <w:rPr/>
        <w:t>(3), 1482–1491.</w:t>
      </w:r>
    </w:p>
    <w:p>
      <w:pPr>
        <w:pStyle w:val="Bibliography"/>
        <w:rPr/>
      </w:pPr>
      <w:bookmarkStart w:id="83" w:name="ref-staver2019grazer"/>
      <w:bookmarkStart w:id="84" w:name="ref-torang2010linking"/>
      <w:bookmarkEnd w:id="83"/>
      <w:bookmarkEnd w:id="84"/>
      <w:r>
        <w:rPr/>
        <w:t xml:space="preserve">Torang, P., Ehrlen, J., &amp; Aagren, J. (2010). Linking environmental and demographic data to predict future population viability of a perennial herb. </w:t>
      </w:r>
      <w:r>
        <w:rPr>
          <w:i/>
          <w:iCs/>
        </w:rPr>
        <w:t>Oecologia</w:t>
      </w:r>
      <w:r>
        <w:rPr/>
        <w:t xml:space="preserve">, </w:t>
      </w:r>
      <w:r>
        <w:rPr>
          <w:i/>
          <w:iCs/>
        </w:rPr>
        <w:t>163</w:t>
      </w:r>
      <w:r>
        <w:rPr/>
        <w:t>(1), 99–109.</w:t>
      </w:r>
    </w:p>
    <w:p>
      <w:pPr>
        <w:pStyle w:val="Bibliography"/>
        <w:rPr/>
      </w:pPr>
      <w:bookmarkStart w:id="85" w:name="ref-torang2010linking"/>
      <w:bookmarkStart w:id="86" w:name="ref-treshow1974longevity"/>
      <w:bookmarkEnd w:id="85"/>
      <w:bookmarkEnd w:id="86"/>
      <w:r>
        <w:rPr/>
        <w:t xml:space="preserve">Treshow, M., &amp; Harper, K. (1974). Longevity of perennial forbs and grasses. </w:t>
      </w:r>
      <w:r>
        <w:rPr>
          <w:i/>
          <w:iCs/>
        </w:rPr>
        <w:t>Oikos</w:t>
      </w:r>
      <w:r>
        <w:rPr/>
        <w:t>, 93–96.</w:t>
      </w:r>
    </w:p>
    <w:p>
      <w:pPr>
        <w:pStyle w:val="Bibliography"/>
        <w:rPr/>
      </w:pPr>
      <w:bookmarkStart w:id="87" w:name="ref-treshow1974longevity"/>
      <w:bookmarkStart w:id="88" w:name="ref-west2006long"/>
      <w:bookmarkEnd w:id="87"/>
      <w:bookmarkEnd w:id="88"/>
      <w:r>
        <w:rPr/>
        <w:t xml:space="preserve">West, N. E., &amp; Yorks, T. P. (2006). Long-term interactions of climate, productivity, species richness, and growth form in relictual sagebrush steppe plant communities. </w:t>
      </w:r>
      <w:r>
        <w:rPr>
          <w:i/>
          <w:iCs/>
        </w:rPr>
        <w:t>Western North American Naturalist</w:t>
      </w:r>
      <w:r>
        <w:rPr/>
        <w:t xml:space="preserve">, </w:t>
      </w:r>
      <w:r>
        <w:rPr>
          <w:i/>
          <w:iCs/>
        </w:rPr>
        <w:t>66</w:t>
      </w:r>
      <w:r>
        <w:rPr/>
        <w:t>(4), 502–526.</w:t>
      </w:r>
    </w:p>
    <w:p>
      <w:pPr>
        <w:pStyle w:val="Bibliography"/>
        <w:rPr/>
      </w:pPr>
      <w:bookmarkStart w:id="89" w:name="ref-west2006long"/>
      <w:bookmarkStart w:id="90" w:name="ref-wilson2018functional"/>
      <w:bookmarkEnd w:id="89"/>
      <w:bookmarkEnd w:id="90"/>
      <w:r>
        <w:rPr/>
        <w:t xml:space="preserve">Wilson, S. D., Schlaepfer, D., Bradford, J., Lauenroth, W., Duniway, M., Hall, S., Jamiyansharav, K., Jia, G., Lkhagva, A., Munson, S., et al. (2018). Functional group, biomass, and climate change effects on ecological drought in semiarid grasslands. </w:t>
      </w:r>
      <w:r>
        <w:rPr>
          <w:i/>
          <w:iCs/>
        </w:rPr>
        <w:t>Journal of Geophysical Research: Biogeosciences</w:t>
      </w:r>
      <w:r>
        <w:rPr/>
        <w:t xml:space="preserve">, </w:t>
      </w:r>
      <w:r>
        <w:rPr>
          <w:i/>
          <w:iCs/>
        </w:rPr>
        <w:t>123</w:t>
      </w:r>
      <w:r>
        <w:rPr/>
        <w:t>(3), 1072–1085.</w:t>
      </w:r>
    </w:p>
    <w:p>
      <w:pPr>
        <w:pStyle w:val="Bibliography"/>
        <w:spacing w:before="0" w:after="200"/>
        <w:rPr/>
      </w:pPr>
      <w:bookmarkStart w:id="91" w:name="ref-wilson2018functional"/>
      <w:bookmarkStart w:id="92" w:name="ref-winkler2019shrub"/>
      <w:bookmarkEnd w:id="91"/>
      <w:r>
        <w:rPr/>
        <w:t xml:space="preserve">Winkler, D. E., Belnap, J., Hoover, D., Reed, S. C., &amp; Duniway, M. C. (2019). Shrub persistence and increased grass mortality in response to drought in dryland systems. </w:t>
      </w:r>
      <w:r>
        <w:rPr>
          <w:i/>
          <w:iCs/>
        </w:rPr>
        <w:t>Global Change Biology</w:t>
      </w:r>
      <w:r>
        <w:rPr/>
        <w:t xml:space="preserve">, </w:t>
      </w:r>
      <w:r>
        <w:rPr>
          <w:i/>
          <w:iCs/>
        </w:rPr>
        <w:t>25</w:t>
      </w:r>
      <w:r>
        <w:rPr/>
        <w:t>(9), 3121–3135.</w:t>
      </w:r>
      <w:bookmarkEnd w:id="8"/>
      <w:bookmarkEnd w:id="9"/>
      <w:bookmarkEnd w:id="9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Holsinger, Kenneth W" w:date="2023-03-06T11:49:00Z" w:initials="HKW">
    <w:p>
      <w:r>
        <w:rPr>
          <w:rFonts w:ascii="Liberation Serif" w:hAnsi="Liberation Serif" w:eastAsia="DejaVu Sans" w:cs="Noto Sans Arabic UI"/>
          <w:lang w:val="en-US" w:eastAsia="en-US" w:bidi="en-US"/>
        </w:rPr>
        <w:t>Should we include herbs/forbs here too?</w:t>
      </w:r>
    </w:p>
  </w:comment>
  <w:comment w:id="1" w:author="Holsinger, Kenneth W" w:date="2023-03-06T11:51:00Z" w:initials="HKW">
    <w:p>
      <w:r>
        <w:rPr>
          <w:rFonts w:ascii="Liberation Serif" w:hAnsi="Liberation Serif" w:eastAsia="DejaVu Sans" w:cs="Noto Sans Arabic UI"/>
          <w:lang w:val="en-US" w:eastAsia="en-US" w:bidi="en-US"/>
        </w:rPr>
        <w:t xml:space="preserve">See my first comment perhaps molding these thoughts into one concise sentence. </w:t>
      </w:r>
    </w:p>
  </w:comment>
  <w:comment w:id="2" w:author="Holsinger, Kenneth W" w:date="2023-03-06T14:03:00Z" w:initials="HKW">
    <w:p w14:paraId="01000000">
      <w:r>
        <w:rPr>
          <w:rFonts w:ascii="Liberation Serif" w:hAnsi="Liberation Serif" w:eastAsia="DejaVu Sans" w:cs="Noto Sans Arabic UI"/>
          <w:lang w:val="en-US" w:eastAsia="en-US" w:bidi="en-US"/>
        </w:rPr>
        <w:t>?</w:t>
      </w:r>
    </w:p>
  </w:comment>
  <w:comment w:id="3" w:author="Holsinger, Kenneth W" w:date="2023-03-07T07:47:00Z" w:initials="HKW">
    <w:p w14:paraId="02000000">
      <w:r>
        <w:rPr>
          <w:rFonts w:ascii="Liberation Serif" w:hAnsi="Liberation Serif" w:eastAsia="DejaVu Sans" w:cs="Noto Sans Arabic UI"/>
          <w:lang w:val="en-US" w:eastAsia="en-US" w:bidi="en-US"/>
        </w:rPr>
        <w:t xml:space="preserve">This issue really lies with NRCS species list and subsequently BLM CO species list that is used in survey 123. </w:t>
      </w:r>
    </w:p>
  </w:comment>
  <w:comment w:id="4" w:author="Holsinger, Kenneth W" w:date="2023-03-06T14:04:00Z" w:initials="HKW">
    <w:p w14:paraId="03000000">
      <w:r>
        <w:rPr>
          <w:rFonts w:ascii="Liberation Serif" w:hAnsi="Liberation Serif" w:eastAsia="DejaVu Sans" w:cs="Noto Sans Arabic UI"/>
          <w:lang w:val="en-US" w:eastAsia="en-US" w:bidi="en-US"/>
        </w:rPr>
        <w:t>Which is it mean or median</w:t>
      </w:r>
    </w:p>
  </w:comment>
  <w:comment w:id="5" w:author="Holsinger, Kenneth W" w:date="2023-03-06T14:07:00Z" w:initials="HKW">
    <w:p w14:paraId="04000000">
      <w:r>
        <w:rPr>
          <w:rFonts w:ascii="Liberation Serif" w:hAnsi="Liberation Serif" w:eastAsia="DejaVu Sans" w:cs="Noto Sans Arabic UI"/>
          <w:lang w:val="en-US" w:eastAsia="en-US" w:bidi="en-US"/>
        </w:rPr>
        <w:t xml:space="preserve">Ya lost me here. </w:t>
      </w:r>
    </w:p>
  </w:comment>
  <w:comment w:id="6" w:author="Holsinger, Kenneth W" w:date="2023-03-06T14:17:00Z" w:initials="HKW">
    <w:p w14:paraId="05000000">
      <w:r>
        <w:rPr>
          <w:rFonts w:ascii="Liberation Serif" w:hAnsi="Liberation Serif" w:eastAsia="DejaVu Sans" w:cs="Noto Sans Arabic UI"/>
          <w:lang w:val="en-US" w:eastAsia="en-US" w:bidi="en-US"/>
        </w:rPr>
        <w:t xml:space="preserve">Seems to me this whole section should tie back to the climate section I get that is what your saying here but it is not clear to the reader. Perhaps loop the discussion in early after mentioning the forb results before launching into all the drought discussion. Most importantly discuss how only one in five years of sampling that we had seasopnal growing conditons close to normal and offer that as a possibilty as well to low forb outcomes. </w:t>
      </w:r>
    </w:p>
  </w:comment>
  <w:comment w:id="7" w:author="Holsinger, Kenneth W" w:date="2023-03-07T08:44:00Z" w:initials="HKW">
    <w:p>
      <w:r>
        <w:rPr>
          <w:rFonts w:ascii="Liberation Serif" w:hAnsi="Liberation Serif" w:eastAsia="DejaVu Sans" w:cs="Noto Sans Arabic UI"/>
          <w:lang w:val="en-US" w:eastAsia="en-US" w:bidi="en-US"/>
        </w:rPr>
        <w:t xml:space="preserve">Again utilize figure 2 to help tell your story here. </w:t>
      </w:r>
    </w:p>
  </w:comment>
  <w:comment w:id="8" w:author="Holsinger, Kenneth W" w:date="2023-03-07T08:55:00Z" w:initials="HKW">
    <w:p>
      <w:r>
        <w:rPr>
          <w:rFonts w:ascii="Liberation Serif" w:hAnsi="Liberation Serif" w:eastAsia="DejaVu Sans" w:cs="Noto Sans Arabic UI"/>
          <w:lang w:val="en-US" w:eastAsia="en-US" w:bidi="en-US"/>
        </w:rPr>
        <w:t xml:space="preserve">Figure 3 it is tough to differentiate the gray ESD values from the gray dots (observed values) I suggest a more contrasting color here. </w:t>
      </w:r>
    </w:p>
  </w:comment>
  <w:comment w:id="9" w:author="Holsinger, Kenneth W" w:date="2023-03-07T09:20:00Z" w:initials="HKW">
    <w:p>
      <w:r>
        <w:rPr>
          <w:rFonts w:ascii="Liberation Serif" w:hAnsi="Liberation Serif" w:eastAsia="DejaVu Sans" w:cs="Noto Sans Arabic UI"/>
          <w:lang w:val="en-US" w:eastAsia="en-US" w:bidi="en-US"/>
        </w:rPr>
        <w:t xml:space="preserve">Drought conditions have resulted in substantial shrub decline over the last 30+ years, similarly pinion decline is well documented over the last 20+ years from ipps beetle mortality.  </w:t>
      </w:r>
    </w:p>
  </w:comment>
  <w:comment w:id="10" w:author="Holsinger, Kenneth W" w:date="2023-03-07T09:38:00Z" w:initials="HKW">
    <w:p>
      <w:r>
        <w:rPr>
          <w:rFonts w:ascii="Liberation Serif" w:hAnsi="Liberation Serif" w:eastAsia="DejaVu Sans" w:cs="Noto Sans Arabic UI"/>
          <w:lang w:val="en-US" w:eastAsia="en-US" w:bidi="en-US"/>
        </w:rPr>
        <w:t xml:space="preserve">I think this paragraph needs a bit more flushing out I tried but need to think through a bit more. Key points indeed tree density in undisturbed sites, productive treated sites, and reduced competition from grasses an forbs on shrubs sites. We need to emphasize these phenomena are more pronounced in the sage types and less so in mixed shrub communities.   </w:t>
      </w:r>
    </w:p>
  </w:comment>
  <w:comment w:id="11" w:author="Holsinger, Kenneth W" w:date="2023-03-07T09:39:00Z" w:initials="HKW">
    <w:p>
      <w:r>
        <w:rPr>
          <w:rFonts w:ascii="Liberation Serif" w:hAnsi="Liberation Serif" w:eastAsia="DejaVu Sans" w:cs="Noto Sans Arabic UI"/>
          <w:lang w:val="en-US" w:eastAsia="en-US" w:bidi="en-US"/>
        </w:rPr>
        <w:t>Figures 3  show it so we observed not expect!</w:t>
      </w:r>
    </w:p>
  </w:comment>
  <w:comment w:id="13" w:author="Holsinger, Kenneth W" w:date="2023-03-07T09:59:00Z" w:initials="HKW">
    <w:p>
      <w:r>
        <w:rPr>
          <w:rFonts w:ascii="Liberation Serif" w:hAnsi="Liberation Serif" w:eastAsia="DejaVu Sans" w:cs="Noto Sans Arabic UI"/>
          <w:lang w:val="en-US" w:eastAsia="en-US" w:bidi="en-US"/>
        </w:rPr>
        <w:t xml:space="preserve">As like in the forbs section present the proportion achieving and use the figure. Then transition to the remainder of the narrative. </w:t>
      </w:r>
    </w:p>
  </w:comment>
  <w:comment w:id="12" w:author="Holsinger, Kenneth W" w:date="2023-03-07T10:01:00Z" w:initials="HKW">
    <w:p>
      <w:r>
        <w:rPr>
          <w:rFonts w:ascii="Liberation Serif" w:hAnsi="Liberation Serif" w:eastAsia="DejaVu Sans" w:cs="Noto Sans Arabic UI"/>
          <w:lang w:val="en-US" w:eastAsia="en-US" w:bidi="en-US"/>
        </w:rPr>
        <w:t xml:space="preserve">Key point discuss the reduction of herbaceous components which has facilitated shrub increase, and encroachment from adjacent woodlands sites. </w:t>
      </w:r>
    </w:p>
  </w:comment>
  <w:comment w:id="14" w:author="Holsinger, Kenneth W" w:date="2023-03-07T09:46:00Z" w:initials="HKW">
    <w:p>
      <w:r>
        <w:rPr>
          <w:rFonts w:ascii="Liberation Serif" w:hAnsi="Liberation Serif" w:eastAsia="DejaVu Sans" w:cs="Noto Sans Arabic UI"/>
          <w:lang w:val="en-US" w:eastAsia="en-US" w:bidi="en-US"/>
        </w:rPr>
        <w:t>I think I would simply state that in shrub types like sagebrush where we are now woody dominant or restoration should emphasize reestablishing the balance in functional groups cover and composition while minimizing soil impacts due to erosion that has happened or may with soil disturbing approaches. Real short and sweet!</w:t>
      </w:r>
    </w:p>
  </w:comment>
  <w:comment w:id="15" w:author="Holsinger, Kenneth W" w:date="2023-03-07T09:47:00Z" w:initials="HKW">
    <w:p>
      <w:r>
        <w:rPr>
          <w:rFonts w:ascii="Liberation Serif" w:hAnsi="Liberation Serif" w:eastAsia="DejaVu Sans" w:cs="Noto Sans Arabic UI"/>
          <w:lang w:val="en-US" w:eastAsia="en-US" w:bidi="en-US"/>
        </w:rPr>
        <w:t xml:space="preserve">Complete your thought here. </w:t>
      </w:r>
    </w:p>
  </w:comment>
  <w:comment w:id="16" w:author="Holsinger, Kenneth W" w:date="2023-03-07T09:48:00Z" w:initials="HKW">
    <w:p>
      <w:r>
        <w:rPr>
          <w:rFonts w:ascii="Liberation Serif" w:hAnsi="Liberation Serif" w:eastAsia="DejaVu Sans" w:cs="Noto Sans Arabic UI"/>
          <w:lang w:val="en-US" w:eastAsia="en-US" w:bidi="en-US"/>
        </w:rPr>
        <w:t xml:space="preserve">Most sage sites are too high due to loss of herbaceous. I would include atriplex here perhaps tying the previous sentence together? </w:t>
      </w:r>
    </w:p>
  </w:comment>
  <w:comment w:id="17" w:author="Holsinger, Kenneth W" w:date="2023-03-07T09:49:00Z" w:initials="HKW">
    <w:p>
      <w:r>
        <w:rPr>
          <w:rFonts w:ascii="Liberation Serif" w:hAnsi="Liberation Serif" w:eastAsia="DejaVu Sans" w:cs="Noto Sans Arabic UI"/>
          <w:lang w:val="en-US" w:eastAsia="en-US" w:bidi="en-US"/>
        </w:rPr>
        <w:t xml:space="preserve">i. e. changes in grazing management. </w:t>
      </w:r>
    </w:p>
  </w:comment>
  <w:comment w:id="18" w:author="Holsinger, Kenneth W" w:date="2023-03-07T10:08:00Z" w:initials="HKW">
    <w:p w14:paraId="06000000">
      <w:r>
        <w:rPr>
          <w:rFonts w:ascii="Liberation Serif" w:hAnsi="Liberation Serif" w:eastAsia="DejaVu Sans" w:cs="Noto Sans Arabic UI"/>
          <w:lang w:val="en-US" w:eastAsia="en-US" w:bidi="en-US"/>
        </w:rPr>
        <w:t xml:space="preserve">As with shrub section lead in with proportion achieving standards. Discuss figure 4 in spelling it out. . </w:t>
      </w:r>
    </w:p>
  </w:comment>
  <w:comment w:id="19" w:author="Holsinger, Kenneth W" w:date="2023-03-07T10:11:00Z" w:initials="HKW">
    <w:p w14:paraId="07000000">
      <w:r>
        <w:rPr>
          <w:rFonts w:ascii="Liberation Serif" w:hAnsi="Liberation Serif" w:eastAsia="DejaVu Sans" w:cs="Noto Sans Arabic UI"/>
          <w:lang w:val="en-US" w:eastAsia="en-US" w:bidi="en-US"/>
        </w:rPr>
        <w:t xml:space="preserve">More concisely say they were done to provide more forage for big game and livestock, and they missed the mark due to ecological sites not having the ability to achieve desired outcomes or maintain desired outcomes for long periods of time because succession back to woodlands. </w:t>
      </w:r>
    </w:p>
  </w:comment>
  <w:comment w:id="20" w:author="Holsinger, Kenneth W" w:date="2023-03-07T10:13:00Z" w:initials="HKW">
    <w:p w14:paraId="08000000">
      <w:r>
        <w:rPr>
          <w:rFonts w:ascii="Liberation Serif" w:hAnsi="Liberation Serif" w:eastAsia="DejaVu Sans" w:cs="Noto Sans Arabic UI"/>
          <w:lang w:val="en-US" w:eastAsia="en-US" w:bidi="en-US"/>
        </w:rPr>
        <w:t>This does not make sense explain or drop?</w:t>
      </w:r>
    </w:p>
  </w:comment>
  <w:comment w:id="21" w:author="Holsinger, Kenneth W" w:date="2023-03-07T10:16:00Z" w:initials="HKW">
    <w:p>
      <w:r>
        <w:rPr>
          <w:rFonts w:ascii="Liberation Serif" w:hAnsi="Liberation Serif" w:eastAsia="DejaVu Sans" w:cs="Noto Sans Arabic UI"/>
          <w:lang w:val="en-US" w:eastAsia="en-US" w:bidi="en-US"/>
        </w:rPr>
        <w:t xml:space="preserve">Perfect conclusion but needs to be plain English and not just livestock obligate birds, big game, etc. </w:t>
      </w:r>
    </w:p>
  </w:comment>
  <w:comment w:id="22" w:author="Holsinger, Kenneth W" w:date="2023-03-07T10:19:00Z" w:initials="HKW">
    <w:p>
      <w:r>
        <w:rPr>
          <w:rFonts w:ascii="Liberation Serif" w:hAnsi="Liberation Serif" w:eastAsia="DejaVu Sans" w:cs="Noto Sans Arabic UI"/>
          <w:lang w:val="en-US" w:eastAsia="en-US" w:bidi="en-US"/>
        </w:rPr>
        <w:t xml:space="preserve">Great conclusions plain english! Also for appropriate woodland ecological sites these are areas where thinning may be appropriate to reduce high severity fire. Be more clear that encroachment onto site where tress not expected. </w:t>
      </w:r>
    </w:p>
  </w:comment>
  <w:comment w:id="23" w:author="Holsinger, Kenneth W" w:date="2023-03-07T10:19:00Z" w:initials="HKW">
    <w:p>
      <w:r>
        <w:rPr>
          <w:rFonts w:ascii="Liberation Serif" w:hAnsi="Liberation Serif" w:eastAsia="DejaVu Sans" w:cs="Noto Sans Arabic UI"/>
          <w:lang w:val="en-US" w:eastAsia="en-US" w:bidi="en-US"/>
        </w:rPr>
        <w:t xml:space="preserve">Non-tree eco sites? which also gets at the sage grouse think I think you try to conclude with. But also reduce fire severity and spread in overstock PJ eco sites? </w:t>
      </w:r>
    </w:p>
  </w:comment>
  <w:comment w:id="26" w:author="Holsinger, Kenneth W" w:date="2023-03-07T10:26:00Z" w:initials="HKW">
    <w:p>
      <w:r>
        <w:rPr>
          <w:rFonts w:ascii="Liberation Serif" w:hAnsi="Liberation Serif" w:eastAsia="DejaVu Sans" w:cs="Noto Sans Arabic UI"/>
          <w:lang w:val="en-US" w:eastAsia="en-US" w:bidi="en-US"/>
        </w:rPr>
        <w:t xml:space="preserve">Again, present the outcomes which makes the case for the problem your narrative  addresses. </w:t>
      </w:r>
    </w:p>
  </w:comment>
  <w:comment w:id="25" w:author="Holsinger, Kenneth W" w:date="2023-03-07T10:27:00Z" w:initials="HKW">
    <w:p>
      <w:r>
        <w:rPr>
          <w:rFonts w:ascii="Liberation Serif" w:hAnsi="Liberation Serif" w:eastAsia="DejaVu Sans" w:cs="Noto Sans Arabic UI"/>
          <w:lang w:val="en-US" w:eastAsia="en-US" w:bidi="en-US"/>
        </w:rPr>
        <w:t>Figure 5 !</w:t>
      </w:r>
    </w:p>
  </w:comment>
  <w:comment w:id="27" w:author="Holsinger, Kenneth W" w:date="2023-03-07T10:28:00Z" w:initials="HKW">
    <w:p>
      <w:r>
        <w:rPr>
          <w:rFonts w:ascii="Liberation Serif" w:hAnsi="Liberation Serif" w:eastAsia="DejaVu Sans" w:cs="Noto Sans Arabic UI"/>
          <w:lang w:val="en-US" w:eastAsia="en-US" w:bidi="en-US"/>
        </w:rPr>
        <w:t xml:space="preserve">Like in the forb section use the drought during the sampling period as a spring board to this discussion. </w:t>
      </w:r>
    </w:p>
  </w:comment>
  <w:comment w:id="24" w:author="Holsinger, Kenneth W" w:date="2023-03-07T10:33:00Z" w:initials="HKW">
    <w:p>
      <w:r>
        <w:rPr>
          <w:rFonts w:ascii="Liberation Serif" w:hAnsi="Liberation Serif" w:eastAsia="DejaVu Sans" w:cs="Noto Sans Arabic UI"/>
          <w:lang w:val="en-US" w:eastAsia="en-US" w:bidi="en-US"/>
        </w:rPr>
        <w:t>What about persistent spring grazing especially during drought? Historically and currently (due to low cover and composition)!</w:t>
      </w:r>
    </w:p>
  </w:comment>
  <w:comment w:id="28" w:author="Holsinger, Kenneth W" w:date="2023-03-07T10:36:00Z" w:initials="HKW">
    <w:p>
      <w:r>
        <w:rPr>
          <w:rFonts w:ascii="Liberation Serif" w:hAnsi="Liberation Serif" w:eastAsia="DejaVu Sans" w:cs="Noto Sans Arabic UI"/>
          <w:lang w:val="en-US" w:eastAsia="en-US" w:bidi="en-US"/>
        </w:rPr>
        <w:t>Tie this more to what our observations were and what the drought was like during sampling and what management has been historically and currently. Currently due to low cover and persistent spring grazing especially during drought has likely contributed to our observations!</w:t>
      </w:r>
    </w:p>
  </w:comment>
  <w:comment w:id="29" w:author="Holsinger, Kenneth W" w:date="2023-03-07T10:39:00Z" w:initials="HKW">
    <w:p>
      <w:r>
        <w:rPr>
          <w:rFonts w:ascii="Liberation Serif" w:hAnsi="Liberation Serif" w:eastAsia="DejaVu Sans" w:cs="Noto Sans Arabic UI"/>
          <w:lang w:val="en-US" w:eastAsia="en-US" w:bidi="en-US"/>
        </w:rPr>
        <w:t>All of this section I copied from the pdf</w:t>
      </w:r>
    </w:p>
  </w:comment>
  <w:comment w:id="30" w:author="Holsinger, Kenneth W" w:date="2023-03-07T10:40:00Z" w:initials="HKW">
    <w:p>
      <w:r>
        <w:rPr>
          <w:rFonts w:ascii="Liberation Serif" w:hAnsi="Liberation Serif" w:eastAsia="DejaVu Sans" w:cs="Noto Sans Arabic UI"/>
          <w:lang w:val="en-US" w:eastAsia="en-US" w:bidi="en-US"/>
        </w:rPr>
        <w:t>?</w:t>
      </w:r>
    </w:p>
  </w:comment>
  <w:comment w:id="31" w:author="Holsinger, Kenneth W" w:date="2023-03-07T10:41:00Z" w:initials="HKW">
    <w:p>
      <w:r>
        <w:rPr>
          <w:rFonts w:ascii="Liberation Serif" w:hAnsi="Liberation Serif" w:eastAsia="DejaVu Sans" w:cs="Noto Sans Arabic UI"/>
          <w:lang w:val="en-US" w:eastAsia="en-US" w:bidi="en-US"/>
        </w:rPr>
        <w:t>But we spent a page on too much woodys? Also be clear on what is encroachment and what is succession</w:t>
      </w:r>
    </w:p>
  </w:comment>
  <w:comment w:id="32" w:author="Holsinger, Kenneth W" w:date="2023-03-07T10:51:00Z" w:initials="HKW">
    <w:p>
      <w:r>
        <w:rPr>
          <w:rFonts w:ascii="Liberation Serif" w:hAnsi="Liberation Serif" w:eastAsia="DejaVu Sans" w:cs="Noto Sans Arabic UI"/>
          <w:lang w:val="en-US" w:eastAsia="en-US" w:bidi="en-US"/>
        </w:rPr>
        <w:t xml:space="preserve">Where did this come from is this the re calcification discussed in the beginning of this section? </w:t>
      </w:r>
    </w:p>
  </w:comment>
  <w:comment w:id="33" w:author="Holsinger, Kenneth W" w:date="2023-03-07T10:52:00Z" w:initials="HKW">
    <w:p>
      <w:r>
        <w:rPr>
          <w:rFonts w:ascii="Liberation Serif" w:hAnsi="Liberation Serif" w:eastAsia="DejaVu Sans" w:cs="Noto Sans Arabic UI"/>
          <w:lang w:val="en-US" w:eastAsia="en-US" w:bidi="en-US"/>
        </w:rPr>
        <w:t>I thinking I think you are referring back to the bare ground discussion?? A touch of clarity is needed here!</w:t>
      </w:r>
    </w:p>
  </w:comment>
  <w:comment w:id="35" w:author="Holsinger, Kenneth W" w:date="2023-03-07T10:55:00Z" w:initials="HKW">
    <w:p>
      <w:r>
        <w:rPr>
          <w:rFonts w:ascii="Liberation Serif" w:hAnsi="Liberation Serif" w:eastAsia="DejaVu Sans" w:cs="Noto Sans Arabic UI"/>
          <w:lang w:val="en-US" w:eastAsia="en-US" w:bidi="en-US"/>
        </w:rPr>
        <w:t xml:space="preserve">Could not find the final conclusion here? </w:t>
      </w:r>
    </w:p>
  </w:comment>
  <w:comment w:id="34" w:author="Holsinger, Kenneth W" w:date="2023-03-07T10:58:00Z" w:initials="HKW">
    <w:p>
      <w:r>
        <w:rPr>
          <w:rFonts w:ascii="Liberation Serif" w:hAnsi="Liberation Serif" w:eastAsia="DejaVu Sans" w:cs="Noto Sans Arabic UI"/>
          <w:lang w:val="en-US" w:eastAsia="en-US" w:bidi="en-US"/>
        </w:rPr>
        <w:t xml:space="preserve">Figure 6 is a great figure it clearly shows the big picture issues grasses and forbs are not present in large portions of the landscape tell that story leveraging the figure, whereas trees and shrubs are  more in line with reference conditions, yet somehow tie in all the too much woody thoughts perhaps at the ecological site level? </w:t>
      </w:r>
    </w:p>
  </w:comment>
  <w:comment w:id="36" w:author="Holsinger, Kenneth W" w:date="2023-03-07T12:25:00Z" w:initials="HKW">
    <w:p>
      <w:r>
        <w:rPr>
          <w:rFonts w:ascii="Liberation Serif" w:hAnsi="Liberation Serif" w:eastAsia="DejaVu Sans" w:cs="Noto Sans Arabic UI"/>
          <w:lang w:val="en-US" w:eastAsia="en-US" w:bidi="en-US"/>
        </w:rPr>
        <w:t>?</w:t>
      </w:r>
    </w:p>
  </w:comment>
  <w:comment w:id="37" w:author="Holsinger, Kenneth W" w:date="2023-03-07T11:04:00Z" w:initials="HKW">
    <w:p>
      <w:r>
        <w:rPr>
          <w:rFonts w:ascii="Liberation Serif" w:hAnsi="Liberation Serif" w:eastAsia="DejaVu Sans" w:cs="Noto Sans Arabic UI"/>
          <w:lang w:val="en-US" w:eastAsia="en-US" w:bidi="en-US"/>
        </w:rPr>
        <w:t>Copied from the pdf</w:t>
      </w:r>
    </w:p>
  </w:comment>
  <w:comment w:id="38" w:author="Holsinger, Kenneth W" w:date="2023-03-07T13:50:00Z" w:initials="HKW">
    <w:p>
      <w:r>
        <w:rPr>
          <w:rFonts w:ascii="Liberation Serif" w:hAnsi="Liberation Serif" w:eastAsia="DejaVu Sans" w:cs="Noto Sans Arabic UI"/>
          <w:lang w:val="en-US" w:eastAsia="en-US" w:bidi="en-US"/>
        </w:rPr>
        <w:t xml:space="preserve">I avoid this word absent a p-value and in the BLM it is a bad word in NEPA because it means doing an EIS. </w:t>
      </w:r>
    </w:p>
  </w:comment>
  <w:comment w:id="39" w:author="Holsinger, Kenneth W" w:date="2023-03-07T14:03:00Z" w:initials="HKW">
    <w:p>
      <w:r>
        <w:rPr>
          <w:rFonts w:ascii="Liberation Serif" w:hAnsi="Liberation Serif" w:eastAsia="DejaVu Sans" w:cs="Noto Sans Arabic UI"/>
          <w:lang w:val="en-US" w:eastAsia="en-US" w:bidi="en-US"/>
        </w:rPr>
        <w:t>This does not jive with the table</w:t>
      </w:r>
    </w:p>
  </w:comment>
  <w:comment w:id="40" w:author="Holsinger, Kenneth W" w:date="2023-03-07T14:58:00Z" w:initials="HKW">
    <w:p>
      <w:r>
        <w:rPr>
          <w:rFonts w:ascii="Liberation Serif" w:hAnsi="Liberation Serif" w:eastAsia="DejaVu Sans" w:cs="Noto Sans Arabic UI"/>
          <w:lang w:val="en-US" w:eastAsia="en-US" w:bidi="en-US"/>
        </w:rPr>
        <w:t xml:space="preserve">This is great and get at what I was thinking could be discussed above. I might consider moving this to appropriate sections for functional group discussion above. Really keep this part on point about summary of all functional groups relative to the reporting units. </w:t>
      </w:r>
    </w:p>
  </w:comment>
  <w:comment w:id="41" w:author="Holsinger, Kenneth W" w:date="2023-03-07T14:59:00Z" w:initials="HKW">
    <w:p>
      <w:r>
        <w:rPr>
          <w:rFonts w:ascii="Liberation Serif" w:hAnsi="Liberation Serif" w:eastAsia="DejaVu Sans" w:cs="Noto Sans Arabic UI"/>
          <w:lang w:val="en-US" w:eastAsia="en-US" w:bidi="en-US"/>
        </w:rPr>
        <w:t>?</w:t>
      </w:r>
    </w:p>
  </w:comment>
  <w:comment w:id="42" w:author="Holsinger, Kenneth W" w:date="2023-03-07T15:02:00Z" w:initials="HKW">
    <w:p>
      <w:r>
        <w:rPr>
          <w:rFonts w:ascii="Liberation Serif" w:hAnsi="Liberation Serif" w:eastAsia="DejaVu Sans" w:cs="Noto Sans Arabic UI"/>
          <w:lang w:val="en-US" w:eastAsia="en-US" w:bidi="en-US"/>
        </w:rPr>
        <w:t xml:space="preserve">Needs final flush out I like ending with a bang though. </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trackRevisions/>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Annotationreference">
    <w:name w:val="annotation reference"/>
    <w:basedOn w:val="DefaultParagraphFont"/>
    <w:semiHidden/>
    <w:unhideWhenUsed/>
    <w:qFormat/>
    <w:rsid w:val="001240aa"/>
    <w:rPr>
      <w:sz w:val="16"/>
      <w:szCs w:val="16"/>
    </w:rPr>
  </w:style>
  <w:style w:type="character" w:styleId="CommentTextChar" w:customStyle="1">
    <w:name w:val="Comment Text Char"/>
    <w:basedOn w:val="DefaultParagraphFont"/>
    <w:link w:val="Annotationtext"/>
    <w:qFormat/>
    <w:rsid w:val="001240aa"/>
    <w:rPr>
      <w:sz w:val="20"/>
      <w:szCs w:val="20"/>
    </w:rPr>
  </w:style>
  <w:style w:type="character" w:styleId="CommentSubjectChar" w:customStyle="1">
    <w:name w:val="Comment Subject Char"/>
    <w:basedOn w:val="CommentTextChar"/>
    <w:link w:val="Annotationsubject"/>
    <w:semiHidden/>
    <w:qFormat/>
    <w:rsid w:val="001240aa"/>
    <w:rPr>
      <w:b/>
      <w:bCs/>
      <w:sz w:val="20"/>
      <w:szCs w:val="2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Revision">
    <w:name w:val="Revision"/>
    <w:semiHidden/>
    <w:qFormat/>
    <w:rsid w:val="001932d8"/>
    <w:pPr>
      <w:widowControl/>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nnotationtext">
    <w:name w:val="annotation text"/>
    <w:basedOn w:val="Normal"/>
    <w:link w:val="CommentTextChar"/>
    <w:unhideWhenUsed/>
    <w:qFormat/>
    <w:rsid w:val="001240aa"/>
    <w:pPr/>
    <w:rPr>
      <w:sz w:val="20"/>
      <w:szCs w:val="20"/>
    </w:rPr>
  </w:style>
  <w:style w:type="paragraph" w:styleId="Annotationsubject">
    <w:name w:val="annotation subject"/>
    <w:basedOn w:val="Annotationtext"/>
    <w:next w:val="Annotationtext"/>
    <w:link w:val="CommentSubjectChar"/>
    <w:semiHidden/>
    <w:unhideWhenUsed/>
    <w:qFormat/>
    <w:rsid w:val="001240aa"/>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i.org/10.1007/978-3-319-46709-2_2" TargetMode="Externa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TotalTime>
  <Application>LibreOffice/7.3.7.2$Linux_X86_64 LibreOffice_project/30$Build-2</Application>
  <AppVersion>15.0000</AppVersion>
  <Pages>16</Pages>
  <Words>5111</Words>
  <Characters>27731</Characters>
  <CharactersWithSpaces>32731</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2023-02-06T18:30:00Z</dcterms:created>
  <dc:creator/>
  <dc:description/>
  <dc:language>en-US</dc:language>
  <cp:lastModifiedBy/>
  <dcterms:modified xsi:type="dcterms:W3CDTF">2023-03-08T15:56:00Z</dcterms:modified>
  <cp:revision>7</cp:revision>
  <dc:subject/>
  <dc:title>Functional Diversity and Benchmarks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../citations/citations/citations.bib</vt:lpwstr>
  </property>
  <property fmtid="{D5CDD505-2E9C-101B-9397-08002B2CF9AE}" pid="4" name="csl">
    <vt:lpwstr>../citations/citations/apa.csl</vt:lpwstr>
  </property>
  <property fmtid="{D5CDD505-2E9C-101B-9397-08002B2CF9AE}" pid="5" name="header-includes">
    <vt:lpwstr/>
  </property>
  <property fmtid="{D5CDD505-2E9C-101B-9397-08002B2CF9AE}" pid="6" name="link-citations">
    <vt:lpwstr>True</vt:lpwstr>
  </property>
  <property fmtid="{D5CDD505-2E9C-101B-9397-08002B2CF9AE}" pid="7" name="output">
    <vt:lpwstr/>
  </property>
</Properties>
</file>